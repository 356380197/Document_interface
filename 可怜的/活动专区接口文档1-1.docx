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643F8" w14:textId="77777777" w:rsidR="001A4806" w:rsidRPr="00F10E06" w:rsidRDefault="001A4806" w:rsidP="00F10E06">
      <w:pPr>
        <w:pStyle w:val="a5"/>
      </w:pPr>
      <w:r w:rsidRPr="00F10E06">
        <w:t>活动专区接口文档</w:t>
      </w:r>
    </w:p>
    <w:p w14:paraId="493A57C9" w14:textId="77777777" w:rsidR="009E2FC2" w:rsidRDefault="009E2FC2" w:rsidP="00F10E06">
      <w:pPr>
        <w:pStyle w:val="1"/>
      </w:pPr>
      <w:r>
        <w:t>变更日志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CB104C" w14:paraId="0A8B5F53" w14:textId="77777777" w:rsidTr="009E559F">
        <w:tc>
          <w:tcPr>
            <w:tcW w:w="1413" w:type="dxa"/>
          </w:tcPr>
          <w:p w14:paraId="5E4699ED" w14:textId="77777777" w:rsidR="00CB104C" w:rsidRDefault="00CB104C" w:rsidP="009E2FC2"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14:paraId="558C061E" w14:textId="77777777" w:rsidR="00CB104C" w:rsidRDefault="00CB104C" w:rsidP="009E2FC2">
            <w:r>
              <w:rPr>
                <w:rFonts w:hint="eastAsia"/>
              </w:rPr>
              <w:t>变更人</w:t>
            </w:r>
          </w:p>
        </w:tc>
        <w:tc>
          <w:tcPr>
            <w:tcW w:w="5607" w:type="dxa"/>
          </w:tcPr>
          <w:p w14:paraId="77D391C0" w14:textId="77777777" w:rsidR="00CB104C" w:rsidRDefault="00CB104C" w:rsidP="009E2FC2">
            <w:r>
              <w:rPr>
                <w:rFonts w:hint="eastAsia"/>
              </w:rPr>
              <w:t>内容</w:t>
            </w:r>
          </w:p>
        </w:tc>
      </w:tr>
      <w:tr w:rsidR="00CB104C" w14:paraId="4A9D396D" w14:textId="77777777" w:rsidTr="009E559F">
        <w:tc>
          <w:tcPr>
            <w:tcW w:w="1413" w:type="dxa"/>
          </w:tcPr>
          <w:p w14:paraId="1FD4AE46" w14:textId="77777777" w:rsidR="00CB104C" w:rsidRDefault="00B8691C" w:rsidP="009E2FC2"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276" w:type="dxa"/>
          </w:tcPr>
          <w:p w14:paraId="3D2E72F8" w14:textId="77777777" w:rsidR="00CB104C" w:rsidRDefault="00B8691C" w:rsidP="009E2FC2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39FD6F22" w14:textId="77777777" w:rsidR="00CB104C" w:rsidRDefault="002A206F" w:rsidP="009E2FC2">
            <w:hyperlink w:anchor="_查看帖子" w:history="1">
              <w:r w:rsidR="00760287" w:rsidRPr="00CB3F51">
                <w:rPr>
                  <w:rStyle w:val="a4"/>
                  <w:rFonts w:hint="eastAsia"/>
                </w:rPr>
                <w:t>4.4</w:t>
              </w:r>
              <w:r w:rsidR="00760287" w:rsidRPr="00CB3F51">
                <w:rPr>
                  <w:rStyle w:val="a4"/>
                  <w:rFonts w:hint="eastAsia"/>
                </w:rPr>
                <w:tab/>
              </w:r>
              <w:r w:rsidR="00760287" w:rsidRPr="00CB3F51">
                <w:rPr>
                  <w:rStyle w:val="a4"/>
                  <w:rFonts w:hint="eastAsia"/>
                </w:rPr>
                <w:t>查看帖子</w:t>
              </w:r>
            </w:hyperlink>
            <w:r w:rsidR="00760287">
              <w:rPr>
                <w:rFonts w:hint="eastAsia"/>
              </w:rPr>
              <w:t xml:space="preserve"> </w:t>
            </w:r>
            <w:r w:rsidR="00760287">
              <w:rPr>
                <w:rFonts w:hint="eastAsia"/>
              </w:rPr>
              <w:t>参数添加</w:t>
            </w:r>
            <w:r w:rsidR="00760287">
              <w:rPr>
                <w:rFonts w:hint="eastAsia"/>
              </w:rPr>
              <w:t>forShare</w:t>
            </w:r>
            <w:r w:rsidR="00760287">
              <w:rPr>
                <w:rFonts w:hint="eastAsia"/>
              </w:rPr>
              <w:t>字段，用于区分是否是分享接口，分享接口不返回热门评论</w:t>
            </w:r>
          </w:p>
        </w:tc>
      </w:tr>
      <w:tr w:rsidR="00831415" w:rsidRPr="00B90685" w14:paraId="2351E50F" w14:textId="77777777" w:rsidTr="009E559F">
        <w:tc>
          <w:tcPr>
            <w:tcW w:w="1413" w:type="dxa"/>
          </w:tcPr>
          <w:p w14:paraId="0CB0EEC8" w14:textId="77777777" w:rsidR="00831415" w:rsidRDefault="00831415" w:rsidP="00B2648F"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276" w:type="dxa"/>
          </w:tcPr>
          <w:p w14:paraId="7AC51C82" w14:textId="77777777" w:rsidR="00831415" w:rsidRDefault="00831415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76E3ADB8" w14:textId="77777777" w:rsidR="00573C3A" w:rsidRDefault="002A206F" w:rsidP="00573C3A">
            <w:hyperlink w:anchor="_我的活动" w:history="1">
              <w:r w:rsidR="00573C3A" w:rsidRPr="00C6159E">
                <w:rPr>
                  <w:rStyle w:val="a4"/>
                  <w:rFonts w:hint="eastAsia"/>
                </w:rPr>
                <w:t>3.2</w:t>
              </w:r>
              <w:r w:rsidR="00573C3A" w:rsidRPr="00C6159E">
                <w:rPr>
                  <w:rStyle w:val="a4"/>
                  <w:rFonts w:hint="eastAsia"/>
                </w:rPr>
                <w:t>我的活动</w:t>
              </w:r>
            </w:hyperlink>
          </w:p>
          <w:p w14:paraId="178C6DD9" w14:textId="77777777" w:rsidR="00C6159E" w:rsidRDefault="002A206F" w:rsidP="00573C3A">
            <w:hyperlink w:anchor="_查看指定活动下，我及我的家人的帖子" w:history="1">
              <w:r w:rsidR="00C6159E" w:rsidRPr="00C6159E">
                <w:rPr>
                  <w:rStyle w:val="a4"/>
                  <w:rFonts w:hint="eastAsia"/>
                </w:rPr>
                <w:t>3.3</w:t>
              </w:r>
              <w:r w:rsidR="00C6159E" w:rsidRPr="00C6159E">
                <w:rPr>
                  <w:rStyle w:val="a4"/>
                  <w:rFonts w:hint="eastAsia"/>
                </w:rPr>
                <w:t>查看指定活动下，我及我的家人的帖子</w:t>
              </w:r>
            </w:hyperlink>
          </w:p>
          <w:p w14:paraId="015ED702" w14:textId="77777777" w:rsidR="00842B31" w:rsidRPr="00C6159E" w:rsidRDefault="00C6159E" w:rsidP="00573C3A">
            <w:pPr>
              <w:rPr>
                <w:rStyle w:val="a4"/>
              </w:rPr>
            </w:pPr>
            <w:r>
              <w:fldChar w:fldCharType="begin"/>
            </w:r>
            <w:r>
              <w:instrText xml:space="preserve"> HYPERLINK  \l "</w:instrText>
            </w:r>
            <w:r>
              <w:rPr>
                <w:rFonts w:hint="eastAsia"/>
              </w:rPr>
              <w:instrText>_</w:instrText>
            </w:r>
            <w:r>
              <w:rPr>
                <w:rFonts w:hint="eastAsia"/>
              </w:rPr>
              <w:instrText>查看指定活动下的帖子</w:instrText>
            </w:r>
            <w:r>
              <w:instrText xml:space="preserve">" </w:instrText>
            </w:r>
            <w:r>
              <w:fldChar w:fldCharType="separate"/>
            </w:r>
            <w:r w:rsidR="00573C3A" w:rsidRPr="00C6159E">
              <w:rPr>
                <w:rStyle w:val="a4"/>
                <w:rFonts w:hint="eastAsia"/>
              </w:rPr>
              <w:t>4.1</w:t>
            </w:r>
            <w:r w:rsidR="00573C3A" w:rsidRPr="00C6159E">
              <w:rPr>
                <w:rStyle w:val="a4"/>
                <w:rFonts w:hint="eastAsia"/>
              </w:rPr>
              <w:t>查看指定活动下的帖子</w:t>
            </w:r>
          </w:p>
          <w:p w14:paraId="2E6B0B8B" w14:textId="77777777" w:rsidR="009A7C41" w:rsidRPr="00573C3A" w:rsidRDefault="00C6159E" w:rsidP="00573C3A">
            <w:r>
              <w:fldChar w:fldCharType="end"/>
            </w:r>
            <w:hyperlink w:anchor="_查看帖子" w:history="1">
              <w:r w:rsidR="00573C3A" w:rsidRPr="00C6159E">
                <w:rPr>
                  <w:rStyle w:val="a4"/>
                  <w:rFonts w:hint="eastAsia"/>
                </w:rPr>
                <w:t>4.4</w:t>
              </w:r>
              <w:r w:rsidR="00573C3A" w:rsidRPr="00C6159E">
                <w:rPr>
                  <w:rStyle w:val="a4"/>
                  <w:rFonts w:hint="eastAsia"/>
                </w:rPr>
                <w:t>查看帖子</w:t>
              </w:r>
            </w:hyperlink>
          </w:p>
          <w:p w14:paraId="5BA6A697" w14:textId="77777777" w:rsidR="00831415" w:rsidRPr="00C20D31" w:rsidRDefault="00C20D31" w:rsidP="00573C3A">
            <w:r>
              <w:rPr>
                <w:rFonts w:hint="eastAsia"/>
              </w:rPr>
              <w:t>添加</w:t>
            </w:r>
            <w:r w:rsidRPr="00C20D31">
              <w:rPr>
                <w:rFonts w:hint="eastAsia"/>
              </w:rPr>
              <w:t>关于视频播放</w:t>
            </w:r>
            <w:r>
              <w:rPr>
                <w:rFonts w:hint="eastAsia"/>
              </w:rPr>
              <w:t>的注释</w:t>
            </w:r>
          </w:p>
        </w:tc>
      </w:tr>
      <w:tr w:rsidR="008866EB" w14:paraId="04553AA4" w14:textId="77777777" w:rsidTr="009E559F">
        <w:tc>
          <w:tcPr>
            <w:tcW w:w="1413" w:type="dxa"/>
          </w:tcPr>
          <w:p w14:paraId="17CD255A" w14:textId="77777777" w:rsidR="008866EB" w:rsidRDefault="008866EB" w:rsidP="00B2648F"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276" w:type="dxa"/>
          </w:tcPr>
          <w:p w14:paraId="341EAA50" w14:textId="77777777" w:rsidR="008866EB" w:rsidRDefault="008866EB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177896E2" w14:textId="77777777" w:rsidR="008866EB" w:rsidRDefault="002A206F" w:rsidP="00573C3A">
            <w:hyperlink w:anchor="_发表评论" w:history="1">
              <w:r w:rsidR="008866EB" w:rsidRPr="008866EB">
                <w:rPr>
                  <w:rStyle w:val="a4"/>
                  <w:rFonts w:hint="eastAsia"/>
                </w:rPr>
                <w:t>5.1</w:t>
              </w:r>
              <w:r w:rsidR="008866EB" w:rsidRPr="008866EB">
                <w:rPr>
                  <w:rStyle w:val="a4"/>
                  <w:rFonts w:hint="eastAsia"/>
                </w:rPr>
                <w:tab/>
              </w:r>
              <w:r w:rsidR="008866EB" w:rsidRPr="008866EB">
                <w:rPr>
                  <w:rStyle w:val="a4"/>
                  <w:rFonts w:hint="eastAsia"/>
                </w:rPr>
                <w:t>发表评论</w:t>
              </w:r>
            </w:hyperlink>
          </w:p>
          <w:p w14:paraId="08410B16" w14:textId="77777777" w:rsidR="008866EB" w:rsidRDefault="008866EB" w:rsidP="00573C3A">
            <w:r>
              <w:t>修改了注释</w:t>
            </w:r>
          </w:p>
          <w:p w14:paraId="4252FA32" w14:textId="77777777" w:rsidR="008866EB" w:rsidRDefault="008866EB" w:rsidP="00573C3A">
            <w:r>
              <w:t>添加了</w:t>
            </w:r>
            <w:r>
              <w:t>parentId</w:t>
            </w:r>
            <w:r>
              <w:t>参数</w:t>
            </w:r>
            <w:r>
              <w:rPr>
                <w:rFonts w:hint="eastAsia"/>
              </w:rPr>
              <w:t>，</w:t>
            </w:r>
            <w:r>
              <w:t>用于传上级评论</w:t>
            </w:r>
            <w:r>
              <w:t>id</w:t>
            </w:r>
          </w:p>
        </w:tc>
      </w:tr>
      <w:tr w:rsidR="000E41DF" w14:paraId="6DD9E5D8" w14:textId="77777777" w:rsidTr="009E559F">
        <w:tc>
          <w:tcPr>
            <w:tcW w:w="1413" w:type="dxa"/>
          </w:tcPr>
          <w:p w14:paraId="71B073C3" w14:textId="5B539391" w:rsidR="000E41DF" w:rsidRDefault="000E41DF" w:rsidP="00B2648F">
            <w:r>
              <w:rPr>
                <w:rFonts w:hint="eastAsia"/>
              </w:rPr>
              <w:t>2015-5-27</w:t>
            </w:r>
          </w:p>
        </w:tc>
        <w:tc>
          <w:tcPr>
            <w:tcW w:w="1276" w:type="dxa"/>
          </w:tcPr>
          <w:p w14:paraId="1955FC4C" w14:textId="30510482" w:rsidR="000E41DF" w:rsidRDefault="000E41DF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1AA8F87D" w14:textId="665B7FD8" w:rsidR="000E41DF" w:rsidRDefault="002A206F" w:rsidP="00573C3A">
            <w:hyperlink w:anchor="_活动专区" w:history="1">
              <w:r w:rsidR="003E7947" w:rsidRPr="003E7947">
                <w:rPr>
                  <w:rStyle w:val="a4"/>
                  <w:rFonts w:hint="eastAsia"/>
                </w:rPr>
                <w:t>3.1</w:t>
              </w:r>
              <w:r w:rsidR="003E7947" w:rsidRPr="003E7947">
                <w:rPr>
                  <w:rStyle w:val="a4"/>
                  <w:rFonts w:hint="eastAsia"/>
                </w:rPr>
                <w:tab/>
              </w:r>
              <w:r w:rsidR="003E7947" w:rsidRPr="003E7947">
                <w:rPr>
                  <w:rStyle w:val="a4"/>
                  <w:rFonts w:hint="eastAsia"/>
                </w:rPr>
                <w:t>活动专区</w:t>
              </w:r>
            </w:hyperlink>
          </w:p>
          <w:p w14:paraId="12BCBE36" w14:textId="47D24E95" w:rsidR="003E7947" w:rsidRDefault="003E7947" w:rsidP="00573C3A">
            <w:r>
              <w:rPr>
                <w:rFonts w:hint="eastAsia"/>
              </w:rPr>
              <w:t>活动图片修改为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字段，可直接访问</w:t>
            </w:r>
          </w:p>
        </w:tc>
      </w:tr>
      <w:tr w:rsidR="00201E32" w14:paraId="0382ACFC" w14:textId="77777777" w:rsidTr="009E559F">
        <w:tc>
          <w:tcPr>
            <w:tcW w:w="1413" w:type="dxa"/>
          </w:tcPr>
          <w:p w14:paraId="3124C55B" w14:textId="3DEB76D8" w:rsidR="00201E32" w:rsidRDefault="002A45FB" w:rsidP="00B2648F">
            <w:r>
              <w:rPr>
                <w:rFonts w:hint="eastAsia"/>
              </w:rPr>
              <w:t>2015-5-29</w:t>
            </w:r>
          </w:p>
        </w:tc>
        <w:tc>
          <w:tcPr>
            <w:tcW w:w="1276" w:type="dxa"/>
          </w:tcPr>
          <w:p w14:paraId="6AB3FAA4" w14:textId="77777777" w:rsidR="00201E32" w:rsidRDefault="00201E32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3C5DDF08" w14:textId="5086A093" w:rsidR="002A45FB" w:rsidRDefault="002A206F" w:rsidP="00B2648F">
            <w:hyperlink w:anchor="_发表活动贴" w:history="1">
              <w:r w:rsidR="002A45FB" w:rsidRPr="002A45FB">
                <w:rPr>
                  <w:rStyle w:val="a4"/>
                  <w:rFonts w:hint="eastAsia"/>
                </w:rPr>
                <w:t>4.2</w:t>
              </w:r>
              <w:r w:rsidR="002A45FB" w:rsidRPr="002A45FB">
                <w:rPr>
                  <w:rStyle w:val="a4"/>
                  <w:rFonts w:hint="eastAsia"/>
                </w:rPr>
                <w:tab/>
              </w:r>
              <w:r w:rsidR="002A45FB" w:rsidRPr="002A45FB">
                <w:rPr>
                  <w:rStyle w:val="a4"/>
                  <w:rFonts w:hint="eastAsia"/>
                </w:rPr>
                <w:t>发表活动贴</w:t>
              </w:r>
            </w:hyperlink>
          </w:p>
          <w:p w14:paraId="335FF68F" w14:textId="6706B236" w:rsidR="00201E32" w:rsidRDefault="002A45FB" w:rsidP="00B2648F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activityId</w:t>
            </w:r>
            <w:r>
              <w:rPr>
                <w:rFonts w:hint="eastAsia"/>
              </w:rPr>
              <w:t>参数，通过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#XXX#</w:t>
            </w:r>
            <w:r>
              <w:t>代表所属活动</w:t>
            </w:r>
          </w:p>
        </w:tc>
      </w:tr>
      <w:tr w:rsidR="00512405" w14:paraId="2F4776F1" w14:textId="77777777" w:rsidTr="009E559F">
        <w:tc>
          <w:tcPr>
            <w:tcW w:w="1413" w:type="dxa"/>
          </w:tcPr>
          <w:p w14:paraId="71C8041B" w14:textId="3742E315" w:rsidR="00512405" w:rsidRDefault="00512405" w:rsidP="00B2648F">
            <w:r>
              <w:rPr>
                <w:rFonts w:hint="eastAsia"/>
              </w:rPr>
              <w:t>2015-6-3</w:t>
            </w:r>
          </w:p>
        </w:tc>
        <w:tc>
          <w:tcPr>
            <w:tcW w:w="1276" w:type="dxa"/>
          </w:tcPr>
          <w:p w14:paraId="21526291" w14:textId="1C0E5E58" w:rsidR="00512405" w:rsidRDefault="00512405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3F48B1FD" w14:textId="35181A64" w:rsidR="00395C1E" w:rsidRPr="00395C1E" w:rsidRDefault="002A206F" w:rsidP="00B2648F">
            <w:hyperlink w:anchor="_php查询活动列表接口" w:history="1">
              <w:r w:rsidR="00395C1E" w:rsidRPr="00395C1E">
                <w:rPr>
                  <w:rStyle w:val="a4"/>
                  <w:rFonts w:hint="eastAsia"/>
                </w:rPr>
                <w:t>3.5</w:t>
              </w:r>
              <w:r w:rsidR="00395C1E" w:rsidRPr="00395C1E">
                <w:rPr>
                  <w:rStyle w:val="a4"/>
                  <w:rFonts w:hint="eastAsia"/>
                </w:rPr>
                <w:tab/>
                <w:t>php</w:t>
              </w:r>
              <w:r w:rsidR="00395C1E" w:rsidRPr="00395C1E">
                <w:rPr>
                  <w:rStyle w:val="a4"/>
                  <w:rFonts w:hint="eastAsia"/>
                </w:rPr>
                <w:t>查询活动列表接口</w:t>
              </w:r>
            </w:hyperlink>
          </w:p>
          <w:p w14:paraId="709C17BC" w14:textId="754296A1" w:rsidR="00512405" w:rsidRDefault="00AE5495" w:rsidP="00B2648F">
            <w:r>
              <w:t>新增</w:t>
            </w:r>
            <w:r>
              <w:t>php</w:t>
            </w:r>
            <w:r>
              <w:t>调用接口</w:t>
            </w:r>
          </w:p>
        </w:tc>
      </w:tr>
      <w:tr w:rsidR="0074329A" w14:paraId="7B7DA74B" w14:textId="77777777" w:rsidTr="009E559F">
        <w:tc>
          <w:tcPr>
            <w:tcW w:w="1413" w:type="dxa"/>
          </w:tcPr>
          <w:p w14:paraId="0BD3CAE3" w14:textId="77777777" w:rsidR="0074329A" w:rsidRDefault="0074329A" w:rsidP="00B2648F">
            <w:r>
              <w:rPr>
                <w:rFonts w:hint="eastAsia"/>
              </w:rPr>
              <w:t>2015-6-3</w:t>
            </w:r>
          </w:p>
        </w:tc>
        <w:tc>
          <w:tcPr>
            <w:tcW w:w="1276" w:type="dxa"/>
          </w:tcPr>
          <w:p w14:paraId="571B0EDA" w14:textId="77777777" w:rsidR="0074329A" w:rsidRDefault="0074329A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3522111C" w14:textId="74630A8C" w:rsidR="00411EEA" w:rsidRDefault="002A206F" w:rsidP="00B2648F">
            <w:hyperlink w:anchor="_活动专区" w:history="1">
              <w:r w:rsidR="00411EEA" w:rsidRPr="00724853">
                <w:rPr>
                  <w:rStyle w:val="a4"/>
                  <w:rFonts w:hint="eastAsia"/>
                </w:rPr>
                <w:t>3.1</w:t>
              </w:r>
              <w:r w:rsidR="00411EEA" w:rsidRPr="00724853">
                <w:rPr>
                  <w:rStyle w:val="a4"/>
                  <w:rFonts w:hint="eastAsia"/>
                </w:rPr>
                <w:tab/>
              </w:r>
              <w:r w:rsidR="00411EEA" w:rsidRPr="00724853">
                <w:rPr>
                  <w:rStyle w:val="a4"/>
                  <w:rFonts w:hint="eastAsia"/>
                </w:rPr>
                <w:t>活动专区</w:t>
              </w:r>
            </w:hyperlink>
          </w:p>
          <w:p w14:paraId="3A8A1E3E" w14:textId="281A9CA8" w:rsidR="00411EEA" w:rsidRDefault="002A206F" w:rsidP="00B2648F">
            <w:hyperlink w:anchor="_我的活动" w:history="1">
              <w:r w:rsidR="00503069" w:rsidRPr="00724853">
                <w:rPr>
                  <w:rStyle w:val="a4"/>
                  <w:rFonts w:hint="eastAsia"/>
                </w:rPr>
                <w:t>3.2</w:t>
              </w:r>
              <w:r w:rsidR="00503069" w:rsidRPr="00724853">
                <w:rPr>
                  <w:rStyle w:val="a4"/>
                  <w:rFonts w:hint="eastAsia"/>
                </w:rPr>
                <w:tab/>
              </w:r>
              <w:r w:rsidR="00503069" w:rsidRPr="00724853">
                <w:rPr>
                  <w:rStyle w:val="a4"/>
                  <w:rFonts w:hint="eastAsia"/>
                </w:rPr>
                <w:t>我的活动</w:t>
              </w:r>
            </w:hyperlink>
          </w:p>
          <w:p w14:paraId="25CBBD70" w14:textId="23D071E1" w:rsidR="000A4860" w:rsidRDefault="002A206F" w:rsidP="00B2648F">
            <w:hyperlink w:anchor="_查看活动详情" w:history="1">
              <w:r w:rsidR="000A4860" w:rsidRPr="00724853">
                <w:rPr>
                  <w:rStyle w:val="a4"/>
                  <w:rFonts w:hint="eastAsia"/>
                </w:rPr>
                <w:t>3.4</w:t>
              </w:r>
              <w:r w:rsidR="000A4860" w:rsidRPr="00724853">
                <w:rPr>
                  <w:rStyle w:val="a4"/>
                  <w:rFonts w:hint="eastAsia"/>
                </w:rPr>
                <w:tab/>
              </w:r>
              <w:r w:rsidR="000A4860" w:rsidRPr="00724853">
                <w:rPr>
                  <w:rStyle w:val="a4"/>
                  <w:rFonts w:hint="eastAsia"/>
                </w:rPr>
                <w:t>查看活动详情</w:t>
              </w:r>
            </w:hyperlink>
          </w:p>
          <w:p w14:paraId="0B5CA048" w14:textId="7E543306" w:rsidR="0074329A" w:rsidRDefault="0074329A" w:rsidP="00B2648F">
            <w:r>
              <w:rPr>
                <w:rFonts w:hint="eastAsia"/>
              </w:rPr>
              <w:t>活动</w:t>
            </w:r>
            <w:r>
              <w:t>相关接口添加</w:t>
            </w:r>
            <w:r>
              <w:t>keyword</w:t>
            </w:r>
            <w:r>
              <w:t>字段</w:t>
            </w:r>
          </w:p>
        </w:tc>
      </w:tr>
      <w:tr w:rsidR="00384594" w14:paraId="0D770E31" w14:textId="77777777" w:rsidTr="00B2648F">
        <w:tc>
          <w:tcPr>
            <w:tcW w:w="1413" w:type="dxa"/>
          </w:tcPr>
          <w:p w14:paraId="5F2BDEF8" w14:textId="583B4B26" w:rsidR="00384594" w:rsidRDefault="00384594" w:rsidP="00B2648F">
            <w:r>
              <w:rPr>
                <w:rFonts w:hint="eastAsia"/>
              </w:rPr>
              <w:t>2015-6-4</w:t>
            </w:r>
          </w:p>
        </w:tc>
        <w:tc>
          <w:tcPr>
            <w:tcW w:w="1276" w:type="dxa"/>
          </w:tcPr>
          <w:p w14:paraId="3115AD3B" w14:textId="77777777" w:rsidR="00384594" w:rsidRDefault="00384594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27A381CF" w14:textId="311DDB41" w:rsidR="00384594" w:rsidRPr="00395C1E" w:rsidRDefault="002A206F" w:rsidP="00B2648F">
            <w:hyperlink w:anchor="_查看帖子" w:history="1">
              <w:r w:rsidR="00384594" w:rsidRPr="00384594">
                <w:rPr>
                  <w:rStyle w:val="a4"/>
                  <w:rFonts w:hint="eastAsia"/>
                </w:rPr>
                <w:t>4.4</w:t>
              </w:r>
              <w:r w:rsidR="00384594" w:rsidRPr="00384594">
                <w:rPr>
                  <w:rStyle w:val="a4"/>
                  <w:rFonts w:hint="eastAsia"/>
                </w:rPr>
                <w:tab/>
              </w:r>
              <w:r w:rsidR="00384594" w:rsidRPr="00384594">
                <w:rPr>
                  <w:rStyle w:val="a4"/>
                  <w:rFonts w:hint="eastAsia"/>
                </w:rPr>
                <w:t>查看帖子</w:t>
              </w:r>
            </w:hyperlink>
          </w:p>
          <w:p w14:paraId="46B79FB7" w14:textId="2003767B" w:rsidR="00384594" w:rsidRDefault="00384594" w:rsidP="00B2648F">
            <w:r>
              <w:rPr>
                <w:rFonts w:hint="eastAsia"/>
              </w:rPr>
              <w:t>修改分享功能，当</w:t>
            </w:r>
            <w:r>
              <w:rPr>
                <w:rFonts w:hint="eastAsia"/>
              </w:rPr>
              <w:t>forShare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fullName</w:t>
            </w:r>
            <w:r>
              <w:rPr>
                <w:rFonts w:hint="eastAsia"/>
              </w:rPr>
              <w:t>变为“贾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</w:rPr>
              <w:t>avatar</w:t>
            </w:r>
            <w:r>
              <w:rPr>
                <w:rFonts w:hint="eastAsia"/>
              </w:rPr>
              <w:t>变为“贾”</w:t>
            </w:r>
            <w:r w:rsidR="00BD5BD1">
              <w:rPr>
                <w:rFonts w:hint="eastAsia"/>
              </w:rPr>
              <w:t>。</w:t>
            </w:r>
          </w:p>
        </w:tc>
      </w:tr>
      <w:tr w:rsidR="009E559F" w14:paraId="3D928461" w14:textId="77777777" w:rsidTr="00B2648F">
        <w:tc>
          <w:tcPr>
            <w:tcW w:w="1413" w:type="dxa"/>
          </w:tcPr>
          <w:p w14:paraId="407BDCEF" w14:textId="15CF05B1" w:rsidR="009E559F" w:rsidRDefault="00222A7D" w:rsidP="00B2648F">
            <w:r>
              <w:rPr>
                <w:rFonts w:hint="eastAsia"/>
              </w:rPr>
              <w:t>2015-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276" w:type="dxa"/>
          </w:tcPr>
          <w:p w14:paraId="6AD79ADB" w14:textId="64834544" w:rsidR="009E559F" w:rsidRDefault="00222A7D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475BCF5E" w14:textId="7F8129CE" w:rsidR="009E559F" w:rsidRDefault="002A206F" w:rsidP="00B2648F">
            <w:hyperlink w:anchor="_查看帖子" w:history="1">
              <w:r w:rsidR="009E559F" w:rsidRPr="009C79A9">
                <w:rPr>
                  <w:rStyle w:val="a4"/>
                  <w:rFonts w:hint="eastAsia"/>
                </w:rPr>
                <w:t>4.4</w:t>
              </w:r>
              <w:r w:rsidR="009E559F" w:rsidRPr="009C79A9">
                <w:rPr>
                  <w:rStyle w:val="a4"/>
                  <w:rFonts w:hint="eastAsia"/>
                </w:rPr>
                <w:tab/>
              </w:r>
              <w:r w:rsidR="009E559F" w:rsidRPr="009C79A9">
                <w:rPr>
                  <w:rStyle w:val="a4"/>
                  <w:rFonts w:hint="eastAsia"/>
                </w:rPr>
                <w:t>查看帖子</w:t>
              </w:r>
            </w:hyperlink>
          </w:p>
          <w:p w14:paraId="6C5CC22F" w14:textId="71A510D2" w:rsidR="00222A7D" w:rsidRDefault="00222A7D" w:rsidP="00B2648F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isonline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所属活动在线状态</w:t>
            </w:r>
          </w:p>
        </w:tc>
      </w:tr>
      <w:tr w:rsidR="008B17AF" w14:paraId="5B5036F0" w14:textId="77777777" w:rsidTr="00B2648F">
        <w:tc>
          <w:tcPr>
            <w:tcW w:w="1413" w:type="dxa"/>
          </w:tcPr>
          <w:p w14:paraId="4BB80F08" w14:textId="77777777" w:rsidR="008B17AF" w:rsidRDefault="008B17AF" w:rsidP="00B2648F">
            <w:r>
              <w:rPr>
                <w:rFonts w:hint="eastAsia"/>
              </w:rPr>
              <w:t>2015-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276" w:type="dxa"/>
          </w:tcPr>
          <w:p w14:paraId="6F25818A" w14:textId="77777777" w:rsidR="008B17AF" w:rsidRDefault="008B17AF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0CE790F5" w14:textId="77777777" w:rsidR="008B17AF" w:rsidRDefault="002A206F" w:rsidP="00B2648F">
            <w:hyperlink w:anchor="_查看帖子" w:history="1">
              <w:r w:rsidR="008B17AF" w:rsidRPr="009C79A9">
                <w:rPr>
                  <w:rStyle w:val="a4"/>
                  <w:rFonts w:hint="eastAsia"/>
                </w:rPr>
                <w:t>4.4</w:t>
              </w:r>
              <w:r w:rsidR="008B17AF" w:rsidRPr="009C79A9">
                <w:rPr>
                  <w:rStyle w:val="a4"/>
                  <w:rFonts w:hint="eastAsia"/>
                </w:rPr>
                <w:tab/>
              </w:r>
              <w:r w:rsidR="008B17AF" w:rsidRPr="009C79A9">
                <w:rPr>
                  <w:rStyle w:val="a4"/>
                  <w:rFonts w:hint="eastAsia"/>
                </w:rPr>
                <w:t>查看帖子</w:t>
              </w:r>
            </w:hyperlink>
          </w:p>
          <w:p w14:paraId="2AB0CA5E" w14:textId="3B7A7C47" w:rsidR="008B17AF" w:rsidRDefault="008B17AF" w:rsidP="00B2648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改为非必填项，以分享</w:t>
            </w:r>
          </w:p>
        </w:tc>
      </w:tr>
      <w:tr w:rsidR="004B1589" w14:paraId="121FA185" w14:textId="77777777" w:rsidTr="00B2648F">
        <w:tc>
          <w:tcPr>
            <w:tcW w:w="1413" w:type="dxa"/>
          </w:tcPr>
          <w:p w14:paraId="4AEAF866" w14:textId="5EBEF7CB" w:rsidR="004B1589" w:rsidRDefault="004B1589" w:rsidP="00B2648F">
            <w:r>
              <w:rPr>
                <w:rFonts w:hint="eastAsia"/>
              </w:rPr>
              <w:t>2015-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276" w:type="dxa"/>
          </w:tcPr>
          <w:p w14:paraId="33483427" w14:textId="5F351843" w:rsidR="004B1589" w:rsidRDefault="004B1589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07F75000" w14:textId="77777777" w:rsidR="004B1589" w:rsidRDefault="002A206F" w:rsidP="00B2648F">
            <w:hyperlink w:anchor="_php查询活动列表接口" w:history="1">
              <w:r w:rsidR="00F379E8" w:rsidRPr="00F379E8">
                <w:rPr>
                  <w:rStyle w:val="a4"/>
                  <w:rFonts w:hint="eastAsia"/>
                </w:rPr>
                <w:t>3.5</w:t>
              </w:r>
              <w:r w:rsidR="00F379E8" w:rsidRPr="00F379E8">
                <w:rPr>
                  <w:rStyle w:val="a4"/>
                  <w:rFonts w:hint="eastAsia"/>
                </w:rPr>
                <w:tab/>
                <w:t>php</w:t>
              </w:r>
              <w:r w:rsidR="00F379E8" w:rsidRPr="00F379E8">
                <w:rPr>
                  <w:rStyle w:val="a4"/>
                  <w:rFonts w:hint="eastAsia"/>
                </w:rPr>
                <w:t>查询活动列表接口</w:t>
              </w:r>
            </w:hyperlink>
          </w:p>
          <w:p w14:paraId="74058080" w14:textId="40471920" w:rsidR="00F379E8" w:rsidRPr="00F379E8" w:rsidRDefault="00F379E8" w:rsidP="00B2648F">
            <w:r>
              <w:t>添加</w:t>
            </w:r>
            <w:r>
              <w:t>pageNo</w:t>
            </w:r>
            <w:r>
              <w:t>参数</w:t>
            </w:r>
            <w:r>
              <w:rPr>
                <w:rFonts w:hint="eastAsia"/>
              </w:rPr>
              <w:t>，</w:t>
            </w:r>
            <w:r>
              <w:t>当大于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时，不返回数据，修复安卓重复加载数据</w:t>
            </w:r>
            <w:r>
              <w:rPr>
                <w:rFonts w:hint="eastAsia"/>
              </w:rPr>
              <w:t>bug</w:t>
            </w:r>
          </w:p>
        </w:tc>
      </w:tr>
      <w:tr w:rsidR="002B0FE5" w14:paraId="115FB93D" w14:textId="77777777" w:rsidTr="00B2648F">
        <w:tc>
          <w:tcPr>
            <w:tcW w:w="1413" w:type="dxa"/>
          </w:tcPr>
          <w:p w14:paraId="2E2E5400" w14:textId="47807102" w:rsidR="002B0FE5" w:rsidRDefault="002B0FE5" w:rsidP="00B2648F">
            <w:r>
              <w:rPr>
                <w:rFonts w:hint="eastAsia"/>
              </w:rPr>
              <w:t>2015-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1276" w:type="dxa"/>
          </w:tcPr>
          <w:p w14:paraId="42594AF5" w14:textId="257C4015" w:rsidR="002B0FE5" w:rsidRDefault="002B0FE5" w:rsidP="00B2648F">
            <w:r>
              <w:rPr>
                <w:rFonts w:hint="eastAsia"/>
              </w:rPr>
              <w:t>贾健铖</w:t>
            </w:r>
          </w:p>
        </w:tc>
        <w:tc>
          <w:tcPr>
            <w:tcW w:w="5607" w:type="dxa"/>
          </w:tcPr>
          <w:p w14:paraId="32BEB259" w14:textId="4BBD2FAC" w:rsidR="00B66A01" w:rsidRDefault="00CA0483" w:rsidP="00B2648F">
            <w:pPr>
              <w:rPr>
                <w:ins w:id="0" w:author="jiancheng jia" w:date="2015-06-24T15:59:00Z"/>
              </w:rPr>
            </w:pPr>
            <w:ins w:id="1" w:author="jiancheng jia" w:date="2015-06-24T16:00:00Z">
              <w:r>
                <w:fldChar w:fldCharType="begin"/>
              </w:r>
              <w:r>
                <w:instrText xml:space="preserve"> HYPERLINK  \l "</w:instrText>
              </w:r>
              <w:r>
                <w:rPr>
                  <w:rFonts w:hint="eastAsia"/>
                </w:rPr>
                <w:instrText>_</w:instrText>
              </w:r>
              <w:r>
                <w:rPr>
                  <w:rFonts w:hint="eastAsia"/>
                </w:rPr>
                <w:instrText>查看指定活动下的帖子</w:instrText>
              </w:r>
              <w:r>
                <w:instrText xml:space="preserve">" </w:instrText>
              </w:r>
              <w:r>
                <w:fldChar w:fldCharType="separate"/>
              </w:r>
              <w:r w:rsidR="00B66A01" w:rsidRPr="00CA0483">
                <w:rPr>
                  <w:rStyle w:val="a4"/>
                  <w:rFonts w:hint="eastAsia"/>
                </w:rPr>
                <w:t>4.1</w:t>
              </w:r>
              <w:r w:rsidR="00B66A01" w:rsidRPr="00CA0483">
                <w:rPr>
                  <w:rStyle w:val="a4"/>
                  <w:rFonts w:hint="eastAsia"/>
                </w:rPr>
                <w:tab/>
              </w:r>
              <w:r w:rsidR="00B66A01" w:rsidRPr="00CA0483">
                <w:rPr>
                  <w:rStyle w:val="a4"/>
                  <w:rFonts w:hint="eastAsia"/>
                </w:rPr>
                <w:t>查看指定活动下的帖子</w:t>
              </w:r>
              <w:r>
                <w:fldChar w:fldCharType="end"/>
              </w:r>
            </w:ins>
          </w:p>
          <w:p w14:paraId="5F7890E9" w14:textId="02018F89" w:rsidR="00B66A01" w:rsidRDefault="00CA0483" w:rsidP="00B2648F">
            <w:pPr>
              <w:rPr>
                <w:ins w:id="2" w:author="jiancheng jia" w:date="2015-06-24T16:00:00Z"/>
              </w:rPr>
            </w:pPr>
            <w:ins w:id="3" w:author="jiancheng jia" w:date="2015-06-24T16:00:00Z">
              <w:r>
                <w:fldChar w:fldCharType="begin"/>
              </w:r>
              <w:r>
                <w:instrText xml:space="preserve"> HYPERLINK  \l "</w:instrText>
              </w:r>
              <w:r>
                <w:rPr>
                  <w:rFonts w:hint="eastAsia"/>
                </w:rPr>
                <w:instrText>_</w:instrText>
              </w:r>
              <w:r>
                <w:rPr>
                  <w:rFonts w:hint="eastAsia"/>
                </w:rPr>
                <w:instrText>删除帖子</w:instrText>
              </w:r>
              <w:r>
                <w:instrText xml:space="preserve">" </w:instrText>
              </w:r>
              <w:r>
                <w:fldChar w:fldCharType="separate"/>
              </w:r>
              <w:r w:rsidR="00B66A01" w:rsidRPr="00CA0483">
                <w:rPr>
                  <w:rStyle w:val="a4"/>
                  <w:rFonts w:hint="eastAsia"/>
                </w:rPr>
                <w:t>4.3</w:t>
              </w:r>
              <w:r w:rsidR="00B66A01" w:rsidRPr="00CA0483">
                <w:rPr>
                  <w:rStyle w:val="a4"/>
                  <w:rFonts w:hint="eastAsia"/>
                </w:rPr>
                <w:tab/>
              </w:r>
              <w:r w:rsidR="00B66A01" w:rsidRPr="00CA0483">
                <w:rPr>
                  <w:rStyle w:val="a4"/>
                  <w:rFonts w:hint="eastAsia"/>
                </w:rPr>
                <w:t>删除帖子</w:t>
              </w:r>
              <w:r>
                <w:fldChar w:fldCharType="end"/>
              </w:r>
            </w:ins>
          </w:p>
          <w:p w14:paraId="2841F74B" w14:textId="1CE95ABE" w:rsidR="00B66A01" w:rsidRDefault="00CA0483" w:rsidP="00B2648F">
            <w:pPr>
              <w:rPr>
                <w:ins w:id="4" w:author="jiancheng jia" w:date="2015-06-24T16:00:00Z"/>
              </w:rPr>
            </w:pPr>
            <w:ins w:id="5" w:author="jiancheng jia" w:date="2015-06-24T16:01:00Z">
              <w:r>
                <w:fldChar w:fldCharType="begin"/>
              </w:r>
              <w:r>
                <w:instrText xml:space="preserve"> HYPERLINK  \l "</w:instrText>
              </w:r>
              <w:r>
                <w:rPr>
                  <w:rFonts w:hint="eastAsia"/>
                </w:rPr>
                <w:instrText>_</w:instrText>
              </w:r>
              <w:r>
                <w:rPr>
                  <w:rFonts w:hint="eastAsia"/>
                </w:rPr>
                <w:instrText>查看帖子</w:instrText>
              </w:r>
              <w:r>
                <w:instrText xml:space="preserve">" </w:instrText>
              </w:r>
              <w:r>
                <w:fldChar w:fldCharType="separate"/>
              </w:r>
              <w:r w:rsidR="00B66A01" w:rsidRPr="00CA0483">
                <w:rPr>
                  <w:rStyle w:val="a4"/>
                  <w:rFonts w:hint="eastAsia"/>
                </w:rPr>
                <w:t>4.4</w:t>
              </w:r>
              <w:r w:rsidR="00B66A01" w:rsidRPr="00CA0483">
                <w:rPr>
                  <w:rStyle w:val="a4"/>
                  <w:rFonts w:hint="eastAsia"/>
                </w:rPr>
                <w:tab/>
              </w:r>
              <w:r w:rsidR="00B66A01" w:rsidRPr="00CA0483">
                <w:rPr>
                  <w:rStyle w:val="a4"/>
                  <w:rFonts w:hint="eastAsia"/>
                </w:rPr>
                <w:t>查看帖子</w:t>
              </w:r>
              <w:r>
                <w:fldChar w:fldCharType="end"/>
              </w:r>
            </w:ins>
          </w:p>
          <w:p w14:paraId="65A117B8" w14:textId="05780958" w:rsidR="00B66A01" w:rsidRDefault="00CA0483" w:rsidP="00B2648F">
            <w:pPr>
              <w:rPr>
                <w:ins w:id="6" w:author="jiancheng jia" w:date="2015-06-24T16:00:00Z"/>
              </w:rPr>
            </w:pPr>
            <w:ins w:id="7" w:author="jiancheng jia" w:date="2015-06-24T16:01:00Z">
              <w:r>
                <w:fldChar w:fldCharType="begin"/>
              </w:r>
              <w:r>
                <w:instrText xml:space="preserve"> HYPERLINK  \l "</w:instrText>
              </w:r>
              <w:r>
                <w:rPr>
                  <w:rFonts w:hint="eastAsia"/>
                </w:rPr>
                <w:instrText>_</w:instrText>
              </w:r>
              <w:r>
                <w:rPr>
                  <w:rFonts w:hint="eastAsia"/>
                </w:rPr>
                <w:instrText>宝宝才艺列表</w:instrText>
              </w:r>
              <w:r>
                <w:rPr>
                  <w:rFonts w:hint="eastAsia"/>
                </w:rPr>
                <w:instrText>/</w:instrText>
              </w:r>
              <w:r>
                <w:rPr>
                  <w:rFonts w:hint="eastAsia"/>
                </w:rPr>
                <w:instrText>上轮谁胜出</w:instrText>
              </w:r>
              <w:r>
                <w:instrText xml:space="preserve">" </w:instrText>
              </w:r>
              <w:r>
                <w:fldChar w:fldCharType="separate"/>
              </w:r>
              <w:r w:rsidR="00B66A01" w:rsidRPr="00CA0483">
                <w:rPr>
                  <w:rStyle w:val="a4"/>
                  <w:rFonts w:hint="eastAsia"/>
                </w:rPr>
                <w:t>4.5</w:t>
              </w:r>
              <w:r w:rsidR="00B66A01" w:rsidRPr="00CA0483">
                <w:rPr>
                  <w:rStyle w:val="a4"/>
                  <w:rFonts w:hint="eastAsia"/>
                </w:rPr>
                <w:tab/>
              </w:r>
              <w:r w:rsidR="00B66A01" w:rsidRPr="00CA0483">
                <w:rPr>
                  <w:rStyle w:val="a4"/>
                  <w:rFonts w:hint="eastAsia"/>
                </w:rPr>
                <w:t>宝宝才艺列表</w:t>
              </w:r>
              <w:r w:rsidR="00B66A01" w:rsidRPr="00CA0483">
                <w:rPr>
                  <w:rStyle w:val="a4"/>
                  <w:rFonts w:hint="eastAsia"/>
                </w:rPr>
                <w:t>/</w:t>
              </w:r>
              <w:r w:rsidR="00B66A01" w:rsidRPr="00CA0483">
                <w:rPr>
                  <w:rStyle w:val="a4"/>
                  <w:rFonts w:hint="eastAsia"/>
                </w:rPr>
                <w:t>上轮谁胜出</w:t>
              </w:r>
              <w:r>
                <w:fldChar w:fldCharType="end"/>
              </w:r>
            </w:ins>
          </w:p>
          <w:p w14:paraId="3A17D29D" w14:textId="3B572F93" w:rsidR="00BA4E8F" w:rsidRPr="00B66A01" w:rsidRDefault="00CA0483" w:rsidP="00B2648F">
            <w:pPr>
              <w:rPr>
                <w:ins w:id="8" w:author="jiancheng jia" w:date="2015-06-24T15:59:00Z"/>
              </w:rPr>
            </w:pPr>
            <w:ins w:id="9" w:author="jiancheng jia" w:date="2015-06-24T16:01:00Z">
              <w:r>
                <w:lastRenderedPageBreak/>
                <w:fldChar w:fldCharType="begin"/>
              </w:r>
              <w:r>
                <w:instrText xml:space="preserve"> HYPERLINK  \l "</w:instrText>
              </w:r>
              <w:r>
                <w:rPr>
                  <w:rFonts w:hint="eastAsia"/>
                </w:rPr>
                <w:instrText>_</w:instrText>
              </w:r>
              <w:r>
                <w:rPr>
                  <w:rFonts w:hint="eastAsia"/>
                </w:rPr>
                <w:instrText>添加投票</w:instrText>
              </w:r>
              <w:r>
                <w:instrText xml:space="preserve">" </w:instrText>
              </w:r>
              <w:r>
                <w:fldChar w:fldCharType="separate"/>
              </w:r>
              <w:r w:rsidR="00BA4E8F" w:rsidRPr="00CA0483">
                <w:rPr>
                  <w:rStyle w:val="a4"/>
                  <w:rFonts w:hint="eastAsia"/>
                </w:rPr>
                <w:t>7.1</w:t>
              </w:r>
              <w:r w:rsidR="00BA4E8F" w:rsidRPr="00CA0483">
                <w:rPr>
                  <w:rStyle w:val="a4"/>
                  <w:rFonts w:hint="eastAsia"/>
                </w:rPr>
                <w:tab/>
              </w:r>
              <w:r w:rsidR="00BA4E8F" w:rsidRPr="00CA0483">
                <w:rPr>
                  <w:rStyle w:val="a4"/>
                  <w:rFonts w:hint="eastAsia"/>
                </w:rPr>
                <w:t>添加投票</w:t>
              </w:r>
              <w:r>
                <w:fldChar w:fldCharType="end"/>
              </w:r>
            </w:ins>
          </w:p>
          <w:p w14:paraId="1A24AFC0" w14:textId="77777777" w:rsidR="002B0FE5" w:rsidRDefault="002B0FE5" w:rsidP="00B2648F">
            <w:r>
              <w:rPr>
                <w:rFonts w:hint="eastAsia"/>
              </w:rPr>
              <w:t>添加比赛活动相关接口</w:t>
            </w:r>
          </w:p>
          <w:p w14:paraId="769D735D" w14:textId="56655706" w:rsidR="003F7766" w:rsidRDefault="003F7766" w:rsidP="00B2648F">
            <w:r>
              <w:t>注意</w:t>
            </w:r>
            <w:r>
              <w:rPr>
                <w:rFonts w:hint="eastAsia"/>
              </w:rPr>
              <w:t>：</w:t>
            </w:r>
            <w:r>
              <w:t>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接口外，其他接口</w:t>
            </w:r>
            <w:r>
              <w:rPr>
                <w:rFonts w:hint="eastAsia"/>
              </w:rPr>
              <w:t>activityId</w:t>
            </w:r>
            <w:r>
              <w:rPr>
                <w:rFonts w:hint="eastAsia"/>
              </w:rPr>
              <w:t>都为必填参数</w:t>
            </w:r>
          </w:p>
        </w:tc>
      </w:tr>
      <w:tr w:rsidR="0091126E" w14:paraId="723E6173" w14:textId="77777777" w:rsidTr="00B2648F">
        <w:trPr>
          <w:ins w:id="10" w:author="jiancheng jia" w:date="2015-06-24T15:57:00Z"/>
        </w:trPr>
        <w:tc>
          <w:tcPr>
            <w:tcW w:w="1413" w:type="dxa"/>
          </w:tcPr>
          <w:p w14:paraId="0B0853A2" w14:textId="727FB87F" w:rsidR="0091126E" w:rsidRDefault="0091126E" w:rsidP="00B2648F">
            <w:pPr>
              <w:rPr>
                <w:ins w:id="11" w:author="jiancheng jia" w:date="2015-06-24T15:57:00Z"/>
              </w:rPr>
            </w:pPr>
            <w:ins w:id="12" w:author="jiancheng jia" w:date="2015-06-24T15:57:00Z">
              <w:r>
                <w:rPr>
                  <w:rFonts w:hint="eastAsia"/>
                </w:rPr>
                <w:lastRenderedPageBreak/>
                <w:t>2015-</w:t>
              </w:r>
              <w:r>
                <w:t>6</w:t>
              </w:r>
              <w:r>
                <w:rPr>
                  <w:rFonts w:hint="eastAsia"/>
                </w:rPr>
                <w:t>-</w:t>
              </w:r>
              <w:r w:rsidR="00E95DDE">
                <w:t>25</w:t>
              </w:r>
            </w:ins>
          </w:p>
        </w:tc>
        <w:tc>
          <w:tcPr>
            <w:tcW w:w="1276" w:type="dxa"/>
          </w:tcPr>
          <w:p w14:paraId="597D1830" w14:textId="4607FCE0" w:rsidR="0091126E" w:rsidRDefault="0091126E" w:rsidP="00B2648F">
            <w:pPr>
              <w:rPr>
                <w:ins w:id="13" w:author="jiancheng jia" w:date="2015-06-24T15:57:00Z"/>
              </w:rPr>
            </w:pPr>
            <w:ins w:id="14" w:author="jiancheng jia" w:date="2015-06-24T15:57:00Z">
              <w:r>
                <w:rPr>
                  <w:rFonts w:hint="eastAsia"/>
                </w:rPr>
                <w:t>贾健铖</w:t>
              </w:r>
            </w:ins>
          </w:p>
        </w:tc>
        <w:tc>
          <w:tcPr>
            <w:tcW w:w="5607" w:type="dxa"/>
          </w:tcPr>
          <w:p w14:paraId="57B176B5" w14:textId="3A46601D" w:rsidR="00DF711B" w:rsidRPr="00DF711B" w:rsidRDefault="00DF711B" w:rsidP="00B2648F">
            <w:pPr>
              <w:rPr>
                <w:ins w:id="15" w:author="jiancheng jia" w:date="2015-06-24T15:58:00Z"/>
              </w:rPr>
            </w:pPr>
            <w:ins w:id="16" w:author="jiancheng jia" w:date="2015-06-24T15:58:00Z">
              <w:r>
                <w:fldChar w:fldCharType="begin"/>
              </w:r>
              <w:r>
                <w:instrText xml:space="preserve"> HYPERLINK  \l "</w:instrText>
              </w:r>
              <w:r>
                <w:rPr>
                  <w:rFonts w:hint="eastAsia"/>
                </w:rPr>
                <w:instrText>_php</w:instrText>
              </w:r>
              <w:r>
                <w:rPr>
                  <w:rFonts w:hint="eastAsia"/>
                </w:rPr>
                <w:instrText>查询活动列表接口</w:instrText>
              </w:r>
              <w:r>
                <w:instrText xml:space="preserve">" </w:instrText>
              </w:r>
              <w:r>
                <w:fldChar w:fldCharType="separate"/>
              </w:r>
              <w:r w:rsidRPr="00DF711B">
                <w:rPr>
                  <w:rStyle w:val="a4"/>
                  <w:rFonts w:hint="eastAsia"/>
                </w:rPr>
                <w:t>3.5</w:t>
              </w:r>
              <w:r w:rsidRPr="00DF711B">
                <w:rPr>
                  <w:rStyle w:val="a4"/>
                  <w:rFonts w:hint="eastAsia"/>
                </w:rPr>
                <w:tab/>
                <w:t>php</w:t>
              </w:r>
              <w:r w:rsidRPr="00DF711B">
                <w:rPr>
                  <w:rStyle w:val="a4"/>
                  <w:rFonts w:hint="eastAsia"/>
                </w:rPr>
                <w:t>查询活动列表接口</w:t>
              </w:r>
              <w:r>
                <w:fldChar w:fldCharType="end"/>
              </w:r>
            </w:ins>
          </w:p>
          <w:p w14:paraId="2F15CBF6" w14:textId="7022BFE3" w:rsidR="0091126E" w:rsidRDefault="0091126E">
            <w:pPr>
              <w:rPr>
                <w:ins w:id="17" w:author="jiancheng jia" w:date="2015-06-24T15:57:00Z"/>
              </w:rPr>
            </w:pPr>
            <w:ins w:id="18" w:author="jiancheng jia" w:date="2015-06-24T15:57:00Z">
              <w:r>
                <w:rPr>
                  <w:rFonts w:hint="eastAsia"/>
                </w:rPr>
                <w:t>活动</w:t>
              </w:r>
            </w:ins>
            <w:ins w:id="19" w:author="jiancheng jia" w:date="2015-06-24T15:58:00Z">
              <w:r>
                <w:rPr>
                  <w:rFonts w:hint="eastAsia"/>
                </w:rPr>
                <w:t>相关接口添加</w:t>
              </w:r>
            </w:ins>
            <w:ins w:id="20" w:author="jiancheng jia" w:date="2015-06-25T14:43:00Z">
              <w:r w:rsidR="00422603">
                <w:t>condition</w:t>
              </w:r>
            </w:ins>
            <w:ins w:id="21" w:author="jiancheng jia" w:date="2015-06-24T15:58:00Z">
              <w:r>
                <w:rPr>
                  <w:rFonts w:hint="eastAsia"/>
                </w:rPr>
                <w:t>字段</w:t>
              </w:r>
            </w:ins>
          </w:p>
        </w:tc>
      </w:tr>
      <w:tr w:rsidR="003C55E4" w14:paraId="3FA4CBE0" w14:textId="77777777" w:rsidTr="00B2648F">
        <w:trPr>
          <w:ins w:id="22" w:author="jiancheng jia" w:date="2015-06-29T17:25:00Z"/>
        </w:trPr>
        <w:tc>
          <w:tcPr>
            <w:tcW w:w="1413" w:type="dxa"/>
          </w:tcPr>
          <w:p w14:paraId="2F278F29" w14:textId="40D7F5F9" w:rsidR="003C55E4" w:rsidRDefault="003C55E4" w:rsidP="00B2648F">
            <w:pPr>
              <w:rPr>
                <w:ins w:id="23" w:author="jiancheng jia" w:date="2015-06-29T17:25:00Z"/>
              </w:rPr>
            </w:pPr>
            <w:ins w:id="24" w:author="jiancheng jia" w:date="2015-06-29T17:25:00Z">
              <w:r>
                <w:rPr>
                  <w:rFonts w:hint="eastAsia"/>
                </w:rPr>
                <w:t>2015-</w:t>
              </w:r>
              <w:r>
                <w:t>6</w:t>
              </w:r>
              <w:r>
                <w:rPr>
                  <w:rFonts w:hint="eastAsia"/>
                </w:rPr>
                <w:t>-</w:t>
              </w:r>
              <w:r>
                <w:t>29</w:t>
              </w:r>
            </w:ins>
          </w:p>
        </w:tc>
        <w:tc>
          <w:tcPr>
            <w:tcW w:w="1276" w:type="dxa"/>
          </w:tcPr>
          <w:p w14:paraId="1BABF435" w14:textId="38043663" w:rsidR="003C55E4" w:rsidRDefault="003C55E4" w:rsidP="00B2648F">
            <w:pPr>
              <w:rPr>
                <w:ins w:id="25" w:author="jiancheng jia" w:date="2015-06-29T17:25:00Z"/>
              </w:rPr>
            </w:pPr>
            <w:ins w:id="26" w:author="jiancheng jia" w:date="2015-06-29T17:25:00Z">
              <w:r>
                <w:t>贾健铖</w:t>
              </w:r>
            </w:ins>
          </w:p>
        </w:tc>
        <w:tc>
          <w:tcPr>
            <w:tcW w:w="5607" w:type="dxa"/>
          </w:tcPr>
          <w:p w14:paraId="78C503D6" w14:textId="6AC75CE6" w:rsidR="003C55E4" w:rsidRDefault="003C55E4" w:rsidP="00B2648F">
            <w:pPr>
              <w:rPr>
                <w:ins w:id="27" w:author="jiancheng jia" w:date="2015-06-29T17:25:00Z"/>
              </w:rPr>
            </w:pPr>
            <w:ins w:id="28" w:author="jiancheng jia" w:date="2015-06-29T17:26:00Z">
              <w:r>
                <w:fldChar w:fldCharType="begin"/>
              </w:r>
              <w:r>
                <w:instrText xml:space="preserve"> HYPERLINK  \l "</w:instrText>
              </w:r>
              <w:r>
                <w:rPr>
                  <w:rFonts w:hint="eastAsia"/>
                </w:rPr>
                <w:instrText>_</w:instrText>
              </w:r>
              <w:r>
                <w:rPr>
                  <w:rFonts w:hint="eastAsia"/>
                </w:rPr>
                <w:instrText>评论列表</w:instrText>
              </w:r>
              <w:r>
                <w:instrText xml:space="preserve">" </w:instrText>
              </w:r>
              <w:r>
                <w:fldChar w:fldCharType="separate"/>
              </w:r>
              <w:r w:rsidRPr="003C55E4">
                <w:rPr>
                  <w:rStyle w:val="a4"/>
                  <w:rFonts w:hint="eastAsia"/>
                </w:rPr>
                <w:t>5.2</w:t>
              </w:r>
              <w:r w:rsidRPr="003C55E4">
                <w:rPr>
                  <w:rStyle w:val="a4"/>
                  <w:rFonts w:hint="eastAsia"/>
                </w:rPr>
                <w:tab/>
              </w:r>
              <w:r w:rsidRPr="003C55E4">
                <w:rPr>
                  <w:rStyle w:val="a4"/>
                  <w:rFonts w:hint="eastAsia"/>
                </w:rPr>
                <w:t>评论列表</w:t>
              </w:r>
              <w:r>
                <w:fldChar w:fldCharType="end"/>
              </w:r>
            </w:ins>
          </w:p>
          <w:p w14:paraId="2EC466B4" w14:textId="2B3704EF" w:rsidR="003C55E4" w:rsidRDefault="003C55E4" w:rsidP="00B2648F">
            <w:pPr>
              <w:rPr>
                <w:ins w:id="29" w:author="jiancheng jia" w:date="2015-06-29T17:25:00Z"/>
              </w:rPr>
            </w:pPr>
            <w:ins w:id="30" w:author="jiancheng jia" w:date="2015-06-29T17:25:00Z">
              <w:r>
                <w:t>评论返回结果中添加</w:t>
              </w:r>
              <w:r>
                <w:t>status</w:t>
              </w:r>
              <w:r>
                <w:t>字段</w:t>
              </w:r>
            </w:ins>
          </w:p>
        </w:tc>
      </w:tr>
      <w:tr w:rsidR="006F51A3" w14:paraId="5926D5FC" w14:textId="77777777" w:rsidTr="006D151D">
        <w:trPr>
          <w:ins w:id="31" w:author="jiancheng jia" w:date="2015-07-02T16:33:00Z"/>
        </w:trPr>
        <w:tc>
          <w:tcPr>
            <w:tcW w:w="1413" w:type="dxa"/>
          </w:tcPr>
          <w:p w14:paraId="3749114C" w14:textId="77777777" w:rsidR="006F51A3" w:rsidRDefault="006F51A3" w:rsidP="006D151D">
            <w:pPr>
              <w:rPr>
                <w:ins w:id="32" w:author="jiancheng jia" w:date="2015-07-02T16:33:00Z"/>
              </w:rPr>
            </w:pPr>
            <w:ins w:id="33" w:author="jiancheng jia" w:date="2015-07-02T16:33:00Z">
              <w:r>
                <w:rPr>
                  <w:rFonts w:hint="eastAsia"/>
                </w:rPr>
                <w:t>2015-</w:t>
              </w:r>
              <w:r>
                <w:t>7</w:t>
              </w:r>
              <w:r>
                <w:rPr>
                  <w:rFonts w:hint="eastAsia"/>
                </w:rPr>
                <w:t>-</w:t>
              </w:r>
              <w:r>
                <w:t>2</w:t>
              </w:r>
            </w:ins>
          </w:p>
        </w:tc>
        <w:tc>
          <w:tcPr>
            <w:tcW w:w="1276" w:type="dxa"/>
          </w:tcPr>
          <w:p w14:paraId="09295DF0" w14:textId="77777777" w:rsidR="006F51A3" w:rsidRDefault="006F51A3" w:rsidP="006D151D">
            <w:pPr>
              <w:rPr>
                <w:ins w:id="34" w:author="jiancheng jia" w:date="2015-07-02T16:33:00Z"/>
              </w:rPr>
            </w:pPr>
            <w:ins w:id="35" w:author="jiancheng jia" w:date="2015-07-02T16:33:00Z">
              <w:r>
                <w:rPr>
                  <w:rFonts w:hint="eastAsia"/>
                </w:rPr>
                <w:t>贾健铖</w:t>
              </w:r>
            </w:ins>
          </w:p>
        </w:tc>
        <w:tc>
          <w:tcPr>
            <w:tcW w:w="5607" w:type="dxa"/>
          </w:tcPr>
          <w:p w14:paraId="1305850D" w14:textId="77777777" w:rsidR="006F51A3" w:rsidRDefault="006F51A3" w:rsidP="006D151D">
            <w:pPr>
              <w:rPr>
                <w:ins w:id="36" w:author="jiancheng jia" w:date="2015-07-02T16:33:00Z"/>
              </w:rPr>
            </w:pPr>
            <w:ins w:id="37" w:author="jiancheng jia" w:date="2015-07-02T16:33:00Z">
              <w:r>
                <w:fldChar w:fldCharType="begin"/>
              </w:r>
              <w:r>
                <w:instrText xml:space="preserve"> HYPERLINK  \l "</w:instrText>
              </w:r>
              <w:r>
                <w:rPr>
                  <w:rFonts w:hint="eastAsia"/>
                </w:rPr>
                <w:instrText>_</w:instrText>
              </w:r>
              <w:r>
                <w:rPr>
                  <w:rFonts w:hint="eastAsia"/>
                </w:rPr>
                <w:instrText>查看指定活动下的帖子</w:instrText>
              </w:r>
              <w:r>
                <w:instrText xml:space="preserve">" </w:instrText>
              </w:r>
              <w:r>
                <w:fldChar w:fldCharType="separate"/>
              </w:r>
              <w:r w:rsidRPr="00FA29A1">
                <w:rPr>
                  <w:rStyle w:val="a4"/>
                  <w:rFonts w:hint="eastAsia"/>
                </w:rPr>
                <w:t>4.1</w:t>
              </w:r>
              <w:r w:rsidRPr="00FA29A1">
                <w:rPr>
                  <w:rStyle w:val="a4"/>
                  <w:rFonts w:hint="eastAsia"/>
                </w:rPr>
                <w:tab/>
              </w:r>
              <w:r w:rsidRPr="00FA29A1">
                <w:rPr>
                  <w:rStyle w:val="a4"/>
                  <w:rFonts w:hint="eastAsia"/>
                </w:rPr>
                <w:t>查看指定活动下的帖子</w:t>
              </w:r>
              <w:r>
                <w:fldChar w:fldCharType="end"/>
              </w:r>
            </w:ins>
          </w:p>
          <w:p w14:paraId="55CDF46D" w14:textId="77777777" w:rsidR="006F51A3" w:rsidRDefault="006F51A3" w:rsidP="006D151D">
            <w:pPr>
              <w:rPr>
                <w:ins w:id="38" w:author="jiancheng jia" w:date="2015-07-02T16:33:00Z"/>
              </w:rPr>
            </w:pPr>
            <w:ins w:id="39" w:author="jiancheng jia" w:date="2015-07-02T16:33:00Z">
              <w:r>
                <w:rPr>
                  <w:rFonts w:hint="eastAsia"/>
                </w:rPr>
                <w:t>添加</w:t>
              </w:r>
              <w:r>
                <w:rPr>
                  <w:rFonts w:hint="eastAsia"/>
                </w:rPr>
                <w:t>createTime</w:t>
              </w:r>
              <w:r>
                <w:rPr>
                  <w:rFonts w:hint="eastAsia"/>
                </w:rPr>
                <w:t>参数，用户活动广场帖子列表分页</w:t>
              </w:r>
            </w:ins>
          </w:p>
        </w:tc>
      </w:tr>
      <w:tr w:rsidR="00F6420C" w14:paraId="4CE001C7" w14:textId="77777777" w:rsidTr="006D151D">
        <w:trPr>
          <w:ins w:id="40" w:author="jiancheng jia" w:date="2015-07-09T14:55:00Z"/>
        </w:trPr>
        <w:tc>
          <w:tcPr>
            <w:tcW w:w="1413" w:type="dxa"/>
          </w:tcPr>
          <w:p w14:paraId="0E95BA9D" w14:textId="3F1756EE" w:rsidR="00F6420C" w:rsidRDefault="00F6420C" w:rsidP="006D151D">
            <w:pPr>
              <w:rPr>
                <w:ins w:id="41" w:author="jiancheng jia" w:date="2015-07-09T14:55:00Z"/>
              </w:rPr>
            </w:pPr>
            <w:ins w:id="42" w:author="jiancheng jia" w:date="2015-07-09T14:55:00Z">
              <w:r>
                <w:rPr>
                  <w:rFonts w:hint="eastAsia"/>
                </w:rPr>
                <w:t>2015</w:t>
              </w:r>
            </w:ins>
            <w:ins w:id="43" w:author="jiancheng jia" w:date="2015-07-09T14:56:00Z">
              <w:r>
                <w:rPr>
                  <w:rFonts w:hint="eastAsia"/>
                </w:rPr>
                <w:t>-</w:t>
              </w:r>
              <w:r w:rsidR="002F665C">
                <w:t>07-</w:t>
              </w:r>
              <w:bookmarkStart w:id="44" w:name="_GoBack"/>
              <w:bookmarkEnd w:id="44"/>
              <w:r>
                <w:t>09</w:t>
              </w:r>
            </w:ins>
          </w:p>
        </w:tc>
        <w:tc>
          <w:tcPr>
            <w:tcW w:w="1276" w:type="dxa"/>
          </w:tcPr>
          <w:p w14:paraId="2124CE89" w14:textId="5B15276D" w:rsidR="00F6420C" w:rsidRDefault="00F6420C" w:rsidP="006D151D">
            <w:pPr>
              <w:rPr>
                <w:ins w:id="45" w:author="jiancheng jia" w:date="2015-07-09T14:55:00Z"/>
              </w:rPr>
            </w:pPr>
            <w:ins w:id="46" w:author="jiancheng jia" w:date="2015-07-09T14:56:00Z">
              <w:r>
                <w:rPr>
                  <w:rFonts w:hint="eastAsia"/>
                </w:rPr>
                <w:t>贾健铖</w:t>
              </w:r>
            </w:ins>
          </w:p>
        </w:tc>
        <w:tc>
          <w:tcPr>
            <w:tcW w:w="5607" w:type="dxa"/>
          </w:tcPr>
          <w:p w14:paraId="44629E50" w14:textId="6F2A2882" w:rsidR="00F6420C" w:rsidRDefault="00F6420C" w:rsidP="006D151D">
            <w:pPr>
              <w:rPr>
                <w:ins w:id="47" w:author="jiancheng jia" w:date="2015-07-09T14:56:00Z"/>
              </w:rPr>
            </w:pPr>
            <w:ins w:id="48" w:author="jiancheng jia" w:date="2015-07-09T14:57:00Z">
              <w:r>
                <w:fldChar w:fldCharType="begin"/>
              </w:r>
              <w:r>
                <w:instrText xml:space="preserve"> HYPERLINK  \l "</w:instrText>
              </w:r>
              <w:r>
                <w:rPr>
                  <w:rFonts w:hint="eastAsia"/>
                </w:rPr>
                <w:instrText>_</w:instrText>
              </w:r>
              <w:r>
                <w:rPr>
                  <w:rFonts w:hint="eastAsia"/>
                </w:rPr>
                <w:instrText>评论列表</w:instrText>
              </w:r>
              <w:r>
                <w:instrText xml:space="preserve">" </w:instrText>
              </w:r>
              <w:r>
                <w:fldChar w:fldCharType="separate"/>
              </w:r>
              <w:r w:rsidRPr="00F6420C">
                <w:rPr>
                  <w:rStyle w:val="a4"/>
                  <w:rFonts w:hint="eastAsia"/>
                </w:rPr>
                <w:t>5.2</w:t>
              </w:r>
              <w:r w:rsidRPr="00F6420C">
                <w:rPr>
                  <w:rStyle w:val="a4"/>
                  <w:rFonts w:hint="eastAsia"/>
                </w:rPr>
                <w:tab/>
              </w:r>
              <w:r w:rsidRPr="00F6420C">
                <w:rPr>
                  <w:rStyle w:val="a4"/>
                  <w:rFonts w:hint="eastAsia"/>
                </w:rPr>
                <w:t>评论列表</w:t>
              </w:r>
              <w:r>
                <w:fldChar w:fldCharType="end"/>
              </w:r>
            </w:ins>
          </w:p>
          <w:p w14:paraId="1C142BC6" w14:textId="1F275E8A" w:rsidR="00F6420C" w:rsidRDefault="00F6420C" w:rsidP="006D151D">
            <w:pPr>
              <w:rPr>
                <w:ins w:id="49" w:author="jiancheng jia" w:date="2015-07-09T14:55:00Z"/>
              </w:rPr>
            </w:pPr>
            <w:ins w:id="50" w:author="jiancheng jia" w:date="2015-07-09T14:56:00Z">
              <w:r w:rsidRPr="00F6420C">
                <w:rPr>
                  <w:rFonts w:hint="eastAsia"/>
                  <w:rPrChange w:id="51" w:author="jiancheng jia" w:date="2015-07-09T14:56:00Z">
                    <w:rPr>
                      <w:rFonts w:hint="eastAsia"/>
                      <w:b/>
                      <w:sz w:val="18"/>
                      <w:szCs w:val="18"/>
                    </w:rPr>
                  </w:rPrChange>
                </w:rPr>
                <w:t>评论列表</w:t>
              </w:r>
              <w:r>
                <w:rPr>
                  <w:rFonts w:hint="eastAsia"/>
                </w:rPr>
                <w:t>请求参数添加</w:t>
              </w:r>
              <w:r w:rsidRPr="00F6420C">
                <w:rPr>
                  <w:rPrChange w:id="52" w:author="jiancheng jia" w:date="2015-07-09T14:56:00Z">
                    <w:rPr>
                      <w:b/>
                      <w:sz w:val="18"/>
                      <w:szCs w:val="18"/>
                    </w:rPr>
                  </w:rPrChange>
                </w:rPr>
                <w:t>createTime</w:t>
              </w:r>
              <w:r>
                <w:rPr>
                  <w:rFonts w:hint="eastAsia"/>
                </w:rPr>
                <w:t>参数，</w:t>
              </w:r>
              <w:r>
                <w:t>以修复重复评论</w:t>
              </w:r>
              <w:r>
                <w:t>bug</w:t>
              </w:r>
            </w:ins>
          </w:p>
        </w:tc>
      </w:tr>
    </w:tbl>
    <w:p w14:paraId="54B75D53" w14:textId="77777777" w:rsidR="009E2FC2" w:rsidRPr="009E2FC2" w:rsidRDefault="009E2FC2" w:rsidP="009E2FC2"/>
    <w:p w14:paraId="19841864" w14:textId="77777777" w:rsidR="0070755B" w:rsidRPr="00DF0FA6" w:rsidRDefault="0070755B" w:rsidP="00F10E06">
      <w:pPr>
        <w:pStyle w:val="1"/>
      </w:pPr>
      <w:r w:rsidRPr="00DF0FA6">
        <w:rPr>
          <w:rFonts w:hint="eastAsia"/>
        </w:rPr>
        <w:t>使用方法</w:t>
      </w:r>
    </w:p>
    <w:p w14:paraId="7BA862A1" w14:textId="77777777" w:rsidR="0070755B" w:rsidRDefault="0070755B" w:rsidP="0070755B">
      <w:pPr>
        <w:rPr>
          <w:rStyle w:val="a4"/>
        </w:rPr>
      </w:pPr>
      <w:r>
        <w:t>测试地址</w:t>
      </w:r>
      <w:r>
        <w:rPr>
          <w:rFonts w:hint="eastAsia"/>
        </w:rPr>
        <w:t>：</w:t>
      </w:r>
      <w:hyperlink r:id="rId8" w:history="1">
        <w:r w:rsidRPr="000A4F71">
          <w:rPr>
            <w:rStyle w:val="a4"/>
          </w:rPr>
          <w:t>http://120.26.122.69:10000</w:t>
        </w:r>
      </w:hyperlink>
    </w:p>
    <w:p w14:paraId="7333887E" w14:textId="549CB04F" w:rsidR="00D40CF1" w:rsidRPr="00DF0FA6" w:rsidRDefault="00D40CF1" w:rsidP="0070755B">
      <w:pPr>
        <w:rPr>
          <w:color w:val="FF0000"/>
          <w:rPrChange w:id="53" w:author="jiancheng jia" w:date="2015-06-25T14:50:00Z">
            <w:rPr/>
          </w:rPrChange>
        </w:rPr>
      </w:pPr>
      <w:r w:rsidRPr="00DF0FA6">
        <w:rPr>
          <w:rStyle w:val="a4"/>
          <w:rFonts w:hint="eastAsia"/>
          <w:color w:val="FF0000"/>
          <w:u w:val="none"/>
          <w:rPrChange w:id="54" w:author="jiancheng jia" w:date="2015-06-25T14:50:00Z">
            <w:rPr>
              <w:rStyle w:val="a4"/>
              <w:rFonts w:hint="eastAsia"/>
              <w:color w:val="auto"/>
              <w:u w:val="none"/>
            </w:rPr>
          </w:rPrChange>
        </w:rPr>
        <w:t>比赛活动采用新的测试地址</w:t>
      </w:r>
      <w:r w:rsidR="00704650" w:rsidRPr="00DF0FA6">
        <w:rPr>
          <w:rStyle w:val="a4"/>
          <w:rFonts w:hint="eastAsia"/>
          <w:color w:val="FF0000"/>
          <w:u w:val="none"/>
          <w:rPrChange w:id="55" w:author="jiancheng jia" w:date="2015-06-25T14:50:00Z">
            <w:rPr>
              <w:rStyle w:val="a4"/>
              <w:rFonts w:hint="eastAsia"/>
              <w:color w:val="auto"/>
              <w:u w:val="none"/>
            </w:rPr>
          </w:rPrChange>
        </w:rPr>
        <w:t>：</w:t>
      </w:r>
      <w:r w:rsidR="00F509A4" w:rsidRPr="00DF0FA6">
        <w:rPr>
          <w:color w:val="FF0000"/>
          <w:rPrChange w:id="56" w:author="jiancheng jia" w:date="2015-06-25T14:50:00Z">
            <w:rPr/>
          </w:rPrChange>
        </w:rPr>
        <w:fldChar w:fldCharType="begin"/>
      </w:r>
      <w:r w:rsidR="00F509A4" w:rsidRPr="00DF0FA6">
        <w:rPr>
          <w:color w:val="FF0000"/>
          <w:rPrChange w:id="57" w:author="jiancheng jia" w:date="2015-06-25T14:50:00Z">
            <w:rPr/>
          </w:rPrChange>
        </w:rPr>
        <w:instrText xml:space="preserve"> HYPERLINK "http://120.26.122.69:10010" </w:instrText>
      </w:r>
      <w:r w:rsidR="00F509A4" w:rsidRPr="00DF0FA6">
        <w:rPr>
          <w:color w:val="FF0000"/>
          <w:rPrChange w:id="58" w:author="jiancheng jia" w:date="2015-06-25T14:50:00Z">
            <w:rPr>
              <w:rStyle w:val="a4"/>
            </w:rPr>
          </w:rPrChange>
        </w:rPr>
        <w:fldChar w:fldCharType="separate"/>
      </w:r>
      <w:r w:rsidRPr="00DF0FA6">
        <w:rPr>
          <w:rStyle w:val="a4"/>
          <w:color w:val="FF0000"/>
          <w:rPrChange w:id="59" w:author="jiancheng jia" w:date="2015-06-25T14:50:00Z">
            <w:rPr>
              <w:rStyle w:val="a4"/>
            </w:rPr>
          </w:rPrChange>
        </w:rPr>
        <w:t>http://120.26.122.69:10010</w:t>
      </w:r>
      <w:r w:rsidR="00F509A4" w:rsidRPr="00DF0FA6">
        <w:rPr>
          <w:rStyle w:val="a4"/>
          <w:color w:val="FF0000"/>
          <w:rPrChange w:id="60" w:author="jiancheng jia" w:date="2015-06-25T14:50:00Z">
            <w:rPr>
              <w:rStyle w:val="a4"/>
            </w:rPr>
          </w:rPrChange>
        </w:rPr>
        <w:fldChar w:fldCharType="end"/>
      </w:r>
    </w:p>
    <w:p w14:paraId="05DCC46F" w14:textId="77777777" w:rsidR="0070755B" w:rsidRPr="0070755B" w:rsidRDefault="0070755B" w:rsidP="0070755B">
      <w:r>
        <w:t>请求方式</w:t>
      </w:r>
      <w:r>
        <w:rPr>
          <w:rFonts w:hint="eastAsia"/>
        </w:rPr>
        <w:t>：</w:t>
      </w:r>
      <w:r>
        <w:t>post</w:t>
      </w:r>
    </w:p>
    <w:p w14:paraId="0168993D" w14:textId="77777777" w:rsidR="00E92615" w:rsidRDefault="00455D01" w:rsidP="00F10E06">
      <w:pPr>
        <w:pStyle w:val="1"/>
      </w:pPr>
      <w:r>
        <w:rPr>
          <w:rFonts w:hint="eastAsia"/>
        </w:rPr>
        <w:t>活动接口</w:t>
      </w:r>
    </w:p>
    <w:p w14:paraId="24CB7481" w14:textId="64C61B18" w:rsidR="003C305E" w:rsidRPr="00F10E06" w:rsidRDefault="00787775" w:rsidP="00F10E06">
      <w:pPr>
        <w:pStyle w:val="2"/>
      </w:pPr>
      <w:bookmarkStart w:id="61" w:name="_活动专区"/>
      <w:bookmarkEnd w:id="61"/>
      <w:r>
        <w:rPr>
          <w:rFonts w:hint="eastAsia"/>
        </w:rPr>
        <w:t>活动专区</w:t>
      </w:r>
    </w:p>
    <w:p w14:paraId="2C414D4F" w14:textId="77777777" w:rsidR="0022344A" w:rsidRDefault="0022344A" w:rsidP="0022344A">
      <w:pPr>
        <w:rPr>
          <w:b/>
        </w:rPr>
      </w:pPr>
      <w:r>
        <w:rPr>
          <w:rFonts w:hint="eastAsia"/>
          <w:b/>
        </w:rPr>
        <w:t>URL</w:t>
      </w:r>
    </w:p>
    <w:p w14:paraId="603FA9E0" w14:textId="77777777" w:rsidR="0022344A" w:rsidRDefault="001A4DDB" w:rsidP="0022344A">
      <w:r w:rsidRPr="001A4DDB">
        <w:t>/activity/activity/list</w:t>
      </w:r>
    </w:p>
    <w:p w14:paraId="0564D43A" w14:textId="77777777" w:rsidR="00E37F89" w:rsidRDefault="00E37F89" w:rsidP="0022344A"/>
    <w:p w14:paraId="082E68C6" w14:textId="77777777" w:rsidR="00E37F89" w:rsidRDefault="00E37F89" w:rsidP="00E37F89">
      <w:pPr>
        <w:pStyle w:val="a6"/>
      </w:pPr>
      <w:r>
        <w:t>示例</w:t>
      </w:r>
    </w:p>
    <w:p w14:paraId="77763424" w14:textId="77777777" w:rsidR="00E37F89" w:rsidRDefault="007450E7" w:rsidP="007450E7">
      <w:r w:rsidRPr="007450E7">
        <w:t>{"userId": 17453}</w:t>
      </w:r>
    </w:p>
    <w:p w14:paraId="0CBB3C79" w14:textId="77777777" w:rsidR="0022344A" w:rsidRDefault="0022344A" w:rsidP="0022344A"/>
    <w:p w14:paraId="060B96F2" w14:textId="77777777" w:rsidR="0022344A" w:rsidRDefault="0022344A" w:rsidP="0022344A">
      <w:pPr>
        <w:rPr>
          <w:b/>
        </w:rPr>
      </w:pPr>
      <w:r>
        <w:rPr>
          <w:rFonts w:hint="eastAsia"/>
          <w:b/>
        </w:rPr>
        <w:t>注意事项</w:t>
      </w:r>
    </w:p>
    <w:p w14:paraId="05AA831B" w14:textId="77777777" w:rsidR="0022344A" w:rsidRDefault="0022344A" w:rsidP="0022344A"/>
    <w:p w14:paraId="79745755" w14:textId="77777777" w:rsidR="0022344A" w:rsidRDefault="0022344A" w:rsidP="0022344A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22344A" w14:paraId="4FEC650A" w14:textId="77777777" w:rsidTr="00B2648F">
        <w:tc>
          <w:tcPr>
            <w:tcW w:w="1133" w:type="dxa"/>
            <w:shd w:val="clear" w:color="auto" w:fill="FFFFFF"/>
          </w:tcPr>
          <w:p w14:paraId="7F473E61" w14:textId="77777777" w:rsidR="0022344A" w:rsidRDefault="0022344A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6B30FBA8" w14:textId="77777777" w:rsidR="0022344A" w:rsidRDefault="0022344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513355F0" w14:textId="77777777" w:rsidR="0022344A" w:rsidRDefault="0022344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3974C668" w14:textId="77777777" w:rsidR="0022344A" w:rsidRDefault="0022344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2344A" w14:paraId="708D4517" w14:textId="77777777" w:rsidTr="00B2648F">
        <w:tc>
          <w:tcPr>
            <w:tcW w:w="1133" w:type="dxa"/>
            <w:shd w:val="clear" w:color="auto" w:fill="FFFFFF"/>
          </w:tcPr>
          <w:p w14:paraId="3AED01A2" w14:textId="77777777" w:rsidR="0022344A" w:rsidRDefault="00F16747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316464E4" w14:textId="77777777" w:rsidR="0022344A" w:rsidRDefault="0022344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737F4BC7" w14:textId="77777777" w:rsidR="0022344A" w:rsidRDefault="00F167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758B0009" w14:textId="77777777" w:rsidR="0022344A" w:rsidRDefault="00F167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2344A" w14:paraId="72B720EF" w14:textId="77777777" w:rsidTr="00B2648F">
        <w:tc>
          <w:tcPr>
            <w:tcW w:w="1133" w:type="dxa"/>
            <w:shd w:val="clear" w:color="auto" w:fill="FFFFFF"/>
          </w:tcPr>
          <w:p w14:paraId="76A06BE1" w14:textId="77777777" w:rsidR="0022344A" w:rsidRDefault="002446F5" w:rsidP="00B2648F">
            <w:pPr>
              <w:jc w:val="center"/>
              <w:rPr>
                <w:b/>
                <w:sz w:val="18"/>
                <w:szCs w:val="18"/>
              </w:rPr>
            </w:pPr>
            <w:r w:rsidRPr="002446F5">
              <w:rPr>
                <w:b/>
                <w:sz w:val="18"/>
                <w:szCs w:val="18"/>
              </w:rPr>
              <w:t>pageNo</w:t>
            </w:r>
          </w:p>
        </w:tc>
        <w:tc>
          <w:tcPr>
            <w:tcW w:w="1058" w:type="dxa"/>
            <w:shd w:val="clear" w:color="auto" w:fill="FFFFFF"/>
          </w:tcPr>
          <w:p w14:paraId="03577F91" w14:textId="77777777" w:rsidR="0022344A" w:rsidRDefault="002446F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4EC595A6" w14:textId="77777777" w:rsidR="0022344A" w:rsidRDefault="002446F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0D0ACF15" w14:textId="77777777" w:rsidR="0022344A" w:rsidRDefault="002446F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页号</w:t>
            </w:r>
            <w:r w:rsidR="006C5967">
              <w:rPr>
                <w:rFonts w:hint="eastAsia"/>
                <w:sz w:val="18"/>
                <w:szCs w:val="18"/>
              </w:rPr>
              <w:t>，默认为</w:t>
            </w:r>
            <w:r w:rsidR="006C5967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57677" w14:paraId="20630FE2" w14:textId="77777777" w:rsidTr="00B2648F">
        <w:tc>
          <w:tcPr>
            <w:tcW w:w="1133" w:type="dxa"/>
            <w:shd w:val="clear" w:color="auto" w:fill="FFFFFF"/>
          </w:tcPr>
          <w:p w14:paraId="76775586" w14:textId="77777777" w:rsidR="00B57677" w:rsidRPr="002446F5" w:rsidRDefault="00B57677" w:rsidP="00B2648F">
            <w:pPr>
              <w:jc w:val="center"/>
              <w:rPr>
                <w:b/>
                <w:sz w:val="18"/>
                <w:szCs w:val="18"/>
              </w:rPr>
            </w:pPr>
            <w:r w:rsidRPr="00B57677">
              <w:rPr>
                <w:b/>
                <w:sz w:val="18"/>
                <w:szCs w:val="18"/>
              </w:rPr>
              <w:t>maxResluts</w:t>
            </w:r>
          </w:p>
        </w:tc>
        <w:tc>
          <w:tcPr>
            <w:tcW w:w="1058" w:type="dxa"/>
            <w:shd w:val="clear" w:color="auto" w:fill="FFFFFF"/>
          </w:tcPr>
          <w:p w14:paraId="5B18FAAD" w14:textId="77777777" w:rsidR="00B57677" w:rsidRDefault="00B5767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6855A892" w14:textId="77777777" w:rsidR="00B57677" w:rsidRDefault="00B5767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3930CE31" w14:textId="77777777" w:rsidR="00B57677" w:rsidRDefault="006C77F1" w:rsidP="006C77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页面大小</w:t>
            </w:r>
            <w:r w:rsidR="00B57677">
              <w:rPr>
                <w:rFonts w:hint="eastAsia"/>
                <w:sz w:val="18"/>
                <w:szCs w:val="18"/>
              </w:rPr>
              <w:t>，默认为</w:t>
            </w:r>
            <w:r w:rsidR="00B57677">
              <w:rPr>
                <w:rFonts w:hint="eastAsia"/>
                <w:sz w:val="18"/>
                <w:szCs w:val="18"/>
              </w:rPr>
              <w:t>15</w:t>
            </w:r>
          </w:p>
        </w:tc>
      </w:tr>
    </w:tbl>
    <w:p w14:paraId="13652207" w14:textId="77777777" w:rsidR="0022344A" w:rsidRPr="00E1789B" w:rsidRDefault="0022344A" w:rsidP="0022344A">
      <w:pPr>
        <w:rPr>
          <w:b/>
        </w:rPr>
      </w:pPr>
    </w:p>
    <w:p w14:paraId="29D7209D" w14:textId="77777777" w:rsidR="0022344A" w:rsidRDefault="0022344A" w:rsidP="0022344A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22344A" w14:paraId="56D29840" w14:textId="77777777" w:rsidTr="00B2648F">
        <w:tc>
          <w:tcPr>
            <w:tcW w:w="1614" w:type="dxa"/>
            <w:shd w:val="clear" w:color="auto" w:fill="FFFFFF"/>
          </w:tcPr>
          <w:p w14:paraId="3D0AF81C" w14:textId="77777777" w:rsidR="0022344A" w:rsidRDefault="0022344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68DD122D" w14:textId="77777777" w:rsidR="0022344A" w:rsidRDefault="0022344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040F378C" w14:textId="77777777" w:rsidR="0022344A" w:rsidRDefault="0022344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2344A" w14:paraId="42F257C7" w14:textId="77777777" w:rsidTr="00B2648F">
        <w:tc>
          <w:tcPr>
            <w:tcW w:w="1614" w:type="dxa"/>
            <w:shd w:val="clear" w:color="auto" w:fill="FFFFFF"/>
          </w:tcPr>
          <w:p w14:paraId="6827B766" w14:textId="77777777" w:rsidR="0022344A" w:rsidRDefault="00E1789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025" w:type="dxa"/>
            <w:shd w:val="clear" w:color="auto" w:fill="FFFFFF"/>
          </w:tcPr>
          <w:p w14:paraId="56B3B053" w14:textId="77777777" w:rsidR="0022344A" w:rsidRDefault="00E1789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46804C0D" w14:textId="77777777" w:rsidR="0022344A" w:rsidRDefault="009C5E7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="00A33500"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C934D7" w14:paraId="5D91299B" w14:textId="77777777" w:rsidTr="00B2648F">
        <w:tc>
          <w:tcPr>
            <w:tcW w:w="1614" w:type="dxa"/>
            <w:shd w:val="clear" w:color="auto" w:fill="FFFFFF"/>
          </w:tcPr>
          <w:p w14:paraId="661E4AF4" w14:textId="77777777" w:rsidR="00C934D7" w:rsidRDefault="00C934D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332E4E6E" w14:textId="77777777" w:rsidR="00C934D7" w:rsidRDefault="00C934D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128398FF" w14:textId="77777777" w:rsidR="00C934D7" w:rsidRDefault="00C934D7" w:rsidP="00B2648F">
            <w:pPr>
              <w:rPr>
                <w:sz w:val="18"/>
                <w:szCs w:val="18"/>
              </w:rPr>
            </w:pPr>
          </w:p>
        </w:tc>
      </w:tr>
    </w:tbl>
    <w:p w14:paraId="24F5F747" w14:textId="77777777" w:rsidR="009F0DF0" w:rsidRDefault="009F0DF0"/>
    <w:p w14:paraId="0B1C1BB7" w14:textId="77777777" w:rsidR="00CD3696" w:rsidRPr="00644859" w:rsidRDefault="00CD3696" w:rsidP="00644859">
      <w:pPr>
        <w:pStyle w:val="a6"/>
      </w:pPr>
      <w:r w:rsidRPr="00644859">
        <w:t>data</w:t>
      </w:r>
      <w:r w:rsidRPr="00644859"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214814" w14:paraId="23E2FC86" w14:textId="77777777" w:rsidTr="006C77F1">
        <w:tc>
          <w:tcPr>
            <w:tcW w:w="1614" w:type="dxa"/>
            <w:shd w:val="clear" w:color="auto" w:fill="FFFFFF"/>
          </w:tcPr>
          <w:p w14:paraId="505FE271" w14:textId="77777777" w:rsidR="00214814" w:rsidRDefault="0021481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097EF447" w14:textId="77777777" w:rsidR="00214814" w:rsidRDefault="0021481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666DF87F" w14:textId="77777777" w:rsidR="00214814" w:rsidRDefault="0021481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14814" w14:paraId="4CD29458" w14:textId="77777777" w:rsidTr="006C77F1">
        <w:tc>
          <w:tcPr>
            <w:tcW w:w="1614" w:type="dxa"/>
            <w:shd w:val="clear" w:color="auto" w:fill="FFFFFF"/>
          </w:tcPr>
          <w:p w14:paraId="55FE7918" w14:textId="77777777" w:rsidR="00214814" w:rsidRDefault="00644859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pageNo</w:t>
            </w:r>
          </w:p>
        </w:tc>
        <w:tc>
          <w:tcPr>
            <w:tcW w:w="1025" w:type="dxa"/>
            <w:shd w:val="clear" w:color="auto" w:fill="FFFFFF"/>
          </w:tcPr>
          <w:p w14:paraId="1E787473" w14:textId="77777777" w:rsidR="00214814" w:rsidRDefault="0021481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E181461" w14:textId="77777777" w:rsidR="00214814" w:rsidRDefault="0075412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</w:t>
            </w:r>
          </w:p>
        </w:tc>
      </w:tr>
      <w:tr w:rsidR="00214814" w14:paraId="6CF56FC6" w14:textId="77777777" w:rsidTr="006C77F1">
        <w:tc>
          <w:tcPr>
            <w:tcW w:w="1614" w:type="dxa"/>
            <w:shd w:val="clear" w:color="auto" w:fill="FFFFFF"/>
          </w:tcPr>
          <w:p w14:paraId="4591DC45" w14:textId="77777777" w:rsidR="00214814" w:rsidRDefault="00644859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maxResults</w:t>
            </w:r>
          </w:p>
        </w:tc>
        <w:tc>
          <w:tcPr>
            <w:tcW w:w="1025" w:type="dxa"/>
            <w:shd w:val="clear" w:color="auto" w:fill="FFFFFF"/>
          </w:tcPr>
          <w:p w14:paraId="07BC16EA" w14:textId="77777777" w:rsidR="00214814" w:rsidRDefault="00F153E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5C7CC4C" w14:textId="77777777" w:rsidR="00214814" w:rsidRDefault="006C77F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页面大小</w:t>
            </w:r>
          </w:p>
        </w:tc>
      </w:tr>
      <w:tr w:rsidR="00644859" w14:paraId="32BA4E8C" w14:textId="77777777" w:rsidTr="006C77F1">
        <w:tc>
          <w:tcPr>
            <w:tcW w:w="1614" w:type="dxa"/>
            <w:shd w:val="clear" w:color="auto" w:fill="FFFFFF"/>
          </w:tcPr>
          <w:p w14:paraId="1ECDFBEA" w14:textId="77777777" w:rsidR="00644859" w:rsidRPr="00644859" w:rsidRDefault="00644859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results</w:t>
            </w:r>
          </w:p>
        </w:tc>
        <w:tc>
          <w:tcPr>
            <w:tcW w:w="1025" w:type="dxa"/>
            <w:shd w:val="clear" w:color="auto" w:fill="FFFFFF"/>
          </w:tcPr>
          <w:p w14:paraId="5F45F295" w14:textId="77777777" w:rsidR="00644859" w:rsidRDefault="00F153E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19782F46" w14:textId="77777777" w:rsidR="00644859" w:rsidRDefault="002D672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活动数组</w:t>
            </w:r>
          </w:p>
        </w:tc>
      </w:tr>
      <w:tr w:rsidR="00644859" w14:paraId="59EF8D80" w14:textId="77777777" w:rsidTr="006C77F1">
        <w:tc>
          <w:tcPr>
            <w:tcW w:w="1614" w:type="dxa"/>
            <w:shd w:val="clear" w:color="auto" w:fill="FFFFFF"/>
          </w:tcPr>
          <w:p w14:paraId="30641A97" w14:textId="77777777" w:rsidR="00644859" w:rsidRPr="00644859" w:rsidRDefault="00644859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totalCount</w:t>
            </w:r>
          </w:p>
        </w:tc>
        <w:tc>
          <w:tcPr>
            <w:tcW w:w="1025" w:type="dxa"/>
            <w:shd w:val="clear" w:color="auto" w:fill="FFFFFF"/>
          </w:tcPr>
          <w:p w14:paraId="0B5CE282" w14:textId="77777777" w:rsidR="00644859" w:rsidRDefault="00F153E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56A4BEE" w14:textId="77777777" w:rsidR="00644859" w:rsidRDefault="006C77F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总记录数</w:t>
            </w:r>
          </w:p>
        </w:tc>
      </w:tr>
      <w:tr w:rsidR="00644859" w14:paraId="35AAB0A0" w14:textId="77777777" w:rsidTr="006C77F1">
        <w:tc>
          <w:tcPr>
            <w:tcW w:w="1614" w:type="dxa"/>
            <w:shd w:val="clear" w:color="auto" w:fill="FFFFFF"/>
          </w:tcPr>
          <w:p w14:paraId="56144F80" w14:textId="77777777" w:rsidR="00644859" w:rsidRPr="00644859" w:rsidRDefault="00644859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prev</w:t>
            </w:r>
          </w:p>
        </w:tc>
        <w:tc>
          <w:tcPr>
            <w:tcW w:w="1025" w:type="dxa"/>
            <w:shd w:val="clear" w:color="auto" w:fill="FFFFFF"/>
          </w:tcPr>
          <w:p w14:paraId="643ABFD5" w14:textId="77777777" w:rsidR="00644859" w:rsidRDefault="00F153E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CDE4285" w14:textId="77777777" w:rsidR="00644859" w:rsidRDefault="006C77F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上页</w:t>
            </w:r>
          </w:p>
        </w:tc>
      </w:tr>
      <w:tr w:rsidR="00644859" w14:paraId="2ED8ECE2" w14:textId="77777777" w:rsidTr="006C77F1">
        <w:tc>
          <w:tcPr>
            <w:tcW w:w="1614" w:type="dxa"/>
            <w:shd w:val="clear" w:color="auto" w:fill="FFFFFF"/>
          </w:tcPr>
          <w:p w14:paraId="7046A876" w14:textId="77777777" w:rsidR="00644859" w:rsidRPr="00644859" w:rsidRDefault="00644859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next</w:t>
            </w:r>
          </w:p>
        </w:tc>
        <w:tc>
          <w:tcPr>
            <w:tcW w:w="1025" w:type="dxa"/>
            <w:shd w:val="clear" w:color="auto" w:fill="FFFFFF"/>
          </w:tcPr>
          <w:p w14:paraId="61B9BBDD" w14:textId="77777777" w:rsidR="00644859" w:rsidRDefault="00F153E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D68F703" w14:textId="77777777" w:rsidR="00644859" w:rsidRDefault="006C77F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下页</w:t>
            </w:r>
            <w:r w:rsidR="0033449E">
              <w:rPr>
                <w:rFonts w:hint="eastAsia"/>
                <w:sz w:val="18"/>
                <w:szCs w:val="18"/>
              </w:rPr>
              <w:t>，</w:t>
            </w:r>
            <w:r w:rsidR="0033449E">
              <w:rPr>
                <w:sz w:val="18"/>
                <w:szCs w:val="18"/>
              </w:rPr>
              <w:t>当与</w:t>
            </w:r>
            <w:r w:rsidR="0033449E">
              <w:rPr>
                <w:sz w:val="18"/>
                <w:szCs w:val="18"/>
              </w:rPr>
              <w:t>pageNo</w:t>
            </w:r>
            <w:r w:rsidR="0033449E">
              <w:rPr>
                <w:sz w:val="18"/>
                <w:szCs w:val="18"/>
              </w:rPr>
              <w:t>相等时</w:t>
            </w:r>
            <w:r w:rsidR="0033449E">
              <w:rPr>
                <w:rFonts w:hint="eastAsia"/>
                <w:sz w:val="18"/>
                <w:szCs w:val="18"/>
              </w:rPr>
              <w:t>，</w:t>
            </w:r>
            <w:r w:rsidR="0033449E">
              <w:rPr>
                <w:sz w:val="18"/>
                <w:szCs w:val="18"/>
              </w:rPr>
              <w:t>表示没有下一页</w:t>
            </w:r>
          </w:p>
        </w:tc>
      </w:tr>
      <w:tr w:rsidR="00644859" w14:paraId="1DA4D5CC" w14:textId="77777777" w:rsidTr="006C77F1">
        <w:tc>
          <w:tcPr>
            <w:tcW w:w="1614" w:type="dxa"/>
            <w:shd w:val="clear" w:color="auto" w:fill="FFFFFF"/>
          </w:tcPr>
          <w:p w14:paraId="530455D2" w14:textId="77777777" w:rsidR="00644859" w:rsidRPr="00644859" w:rsidRDefault="00644859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size</w:t>
            </w:r>
          </w:p>
        </w:tc>
        <w:tc>
          <w:tcPr>
            <w:tcW w:w="1025" w:type="dxa"/>
            <w:shd w:val="clear" w:color="auto" w:fill="FFFFFF"/>
          </w:tcPr>
          <w:p w14:paraId="685D2A36" w14:textId="77777777" w:rsidR="00644859" w:rsidRDefault="00F153E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9293A0C" w14:textId="77777777" w:rsidR="00644859" w:rsidRDefault="006C77F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当前页数据集大小</w:t>
            </w:r>
          </w:p>
        </w:tc>
      </w:tr>
    </w:tbl>
    <w:p w14:paraId="57AABB1D" w14:textId="77777777" w:rsidR="00214814" w:rsidRDefault="00214814">
      <w:pPr>
        <w:rPr>
          <w:b/>
        </w:rPr>
      </w:pPr>
    </w:p>
    <w:p w14:paraId="4BD936BA" w14:textId="77777777" w:rsidR="00127E26" w:rsidRDefault="00127E26">
      <w:pPr>
        <w:rPr>
          <w:b/>
        </w:rPr>
      </w:pPr>
      <w:r>
        <w:rPr>
          <w:b/>
        </w:rPr>
        <w:t>results</w:t>
      </w:r>
      <w:r>
        <w:rPr>
          <w:b/>
        </w:rP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127E26" w14:paraId="2615F23D" w14:textId="77777777" w:rsidTr="00B2648F">
        <w:tc>
          <w:tcPr>
            <w:tcW w:w="1614" w:type="dxa"/>
            <w:shd w:val="clear" w:color="auto" w:fill="FFFFFF"/>
          </w:tcPr>
          <w:p w14:paraId="67156CB0" w14:textId="77777777" w:rsidR="00127E26" w:rsidRDefault="00127E2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3BF78417" w14:textId="77777777" w:rsidR="00127E26" w:rsidRDefault="00127E2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21932C44" w14:textId="77777777" w:rsidR="00127E26" w:rsidRDefault="00127E2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27E26" w14:paraId="2F8D962F" w14:textId="77777777" w:rsidTr="00B2648F">
        <w:tc>
          <w:tcPr>
            <w:tcW w:w="1614" w:type="dxa"/>
            <w:shd w:val="clear" w:color="auto" w:fill="FFFFFF"/>
          </w:tcPr>
          <w:p w14:paraId="32FAD737" w14:textId="77777777" w:rsidR="00127E26" w:rsidRDefault="00B10562" w:rsidP="00B2648F">
            <w:pPr>
              <w:jc w:val="center"/>
              <w:rPr>
                <w:b/>
                <w:sz w:val="18"/>
                <w:szCs w:val="18"/>
              </w:rPr>
            </w:pPr>
            <w:r w:rsidRPr="00B10562">
              <w:rPr>
                <w:b/>
                <w:sz w:val="18"/>
                <w:szCs w:val="18"/>
              </w:rPr>
              <w:t>id</w:t>
            </w:r>
            <w:r w:rsidR="00723E3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shd w:val="clear" w:color="auto" w:fill="FFFFFF"/>
          </w:tcPr>
          <w:p w14:paraId="5C1F36A4" w14:textId="77777777" w:rsidR="00127E26" w:rsidRDefault="00814C3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4800D5E" w14:textId="77777777" w:rsidR="00127E26" w:rsidRDefault="00814C3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144BA" w14:paraId="102740EA" w14:textId="77777777" w:rsidTr="00B2648F">
        <w:tc>
          <w:tcPr>
            <w:tcW w:w="1614" w:type="dxa"/>
            <w:shd w:val="clear" w:color="auto" w:fill="FFFFFF"/>
          </w:tcPr>
          <w:p w14:paraId="29B84EBF" w14:textId="4CF2083B" w:rsidR="00C144BA" w:rsidRPr="00B10562" w:rsidRDefault="00C144B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keyword</w:t>
            </w:r>
          </w:p>
        </w:tc>
        <w:tc>
          <w:tcPr>
            <w:tcW w:w="1025" w:type="dxa"/>
            <w:shd w:val="clear" w:color="auto" w:fill="FFFFFF"/>
          </w:tcPr>
          <w:p w14:paraId="1EB1ABF0" w14:textId="7C329440" w:rsidR="00C144BA" w:rsidRDefault="00C144B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11DD2A8" w14:textId="6F3CA703" w:rsidR="00C144BA" w:rsidRDefault="00C144B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活动关键字</w:t>
            </w:r>
          </w:p>
        </w:tc>
      </w:tr>
      <w:tr w:rsidR="00127E26" w14:paraId="4865E6A1" w14:textId="77777777" w:rsidTr="00B2648F">
        <w:tc>
          <w:tcPr>
            <w:tcW w:w="1614" w:type="dxa"/>
            <w:shd w:val="clear" w:color="auto" w:fill="FFFFFF"/>
          </w:tcPr>
          <w:p w14:paraId="65C7440A" w14:textId="77777777" w:rsidR="00127E26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025" w:type="dxa"/>
            <w:shd w:val="clear" w:color="auto" w:fill="FFFFFF"/>
          </w:tcPr>
          <w:p w14:paraId="288A31F7" w14:textId="77777777" w:rsidR="00127E26" w:rsidRDefault="006304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58AB8DA5" w14:textId="77777777" w:rsidR="00127E26" w:rsidRDefault="006304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活动主题</w:t>
            </w:r>
          </w:p>
        </w:tc>
      </w:tr>
      <w:tr w:rsidR="00127E26" w14:paraId="5C973448" w14:textId="77777777" w:rsidTr="00B2648F">
        <w:tc>
          <w:tcPr>
            <w:tcW w:w="1614" w:type="dxa"/>
            <w:shd w:val="clear" w:color="auto" w:fill="FFFFFF"/>
          </w:tcPr>
          <w:p w14:paraId="084D99B7" w14:textId="77777777" w:rsidR="00127E26" w:rsidRPr="00644859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025" w:type="dxa"/>
            <w:shd w:val="clear" w:color="auto" w:fill="FFFFFF"/>
          </w:tcPr>
          <w:p w14:paraId="240EB230" w14:textId="77777777" w:rsidR="00127E26" w:rsidRDefault="00127E2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62D69176" w14:textId="77777777" w:rsidR="00127E26" w:rsidRDefault="006304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活动描述</w:t>
            </w:r>
          </w:p>
        </w:tc>
      </w:tr>
      <w:tr w:rsidR="00127E26" w14:paraId="1992FE76" w14:textId="77777777" w:rsidTr="00B2648F">
        <w:tc>
          <w:tcPr>
            <w:tcW w:w="1614" w:type="dxa"/>
            <w:shd w:val="clear" w:color="auto" w:fill="FFFFFF"/>
          </w:tcPr>
          <w:p w14:paraId="2FBD94E2" w14:textId="024AE9FC" w:rsidR="00127E26" w:rsidRPr="00644859" w:rsidRDefault="00564620" w:rsidP="00B2648F">
            <w:pPr>
              <w:jc w:val="center"/>
              <w:rPr>
                <w:b/>
                <w:sz w:val="18"/>
                <w:szCs w:val="18"/>
              </w:rPr>
            </w:pPr>
            <w:commentRangeStart w:id="62"/>
            <w:r>
              <w:rPr>
                <w:b/>
                <w:sz w:val="18"/>
                <w:szCs w:val="18"/>
              </w:rPr>
              <w:t>pic</w:t>
            </w:r>
          </w:p>
        </w:tc>
        <w:tc>
          <w:tcPr>
            <w:tcW w:w="1025" w:type="dxa"/>
            <w:shd w:val="clear" w:color="auto" w:fill="FFFFFF"/>
          </w:tcPr>
          <w:p w14:paraId="17057D11" w14:textId="6CC8D981" w:rsidR="00127E26" w:rsidRDefault="00564620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89BBC48" w14:textId="77777777" w:rsidR="00127E26" w:rsidRDefault="00580B70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活动图片</w:t>
            </w:r>
            <w:commentRangeEnd w:id="62"/>
            <w:r w:rsidR="00564620">
              <w:rPr>
                <w:rStyle w:val="aa"/>
              </w:rPr>
              <w:commentReference w:id="62"/>
            </w:r>
          </w:p>
        </w:tc>
      </w:tr>
      <w:tr w:rsidR="00127E26" w14:paraId="067C351A" w14:textId="77777777" w:rsidTr="00B2648F">
        <w:tc>
          <w:tcPr>
            <w:tcW w:w="1614" w:type="dxa"/>
            <w:shd w:val="clear" w:color="auto" w:fill="FFFFFF"/>
          </w:tcPr>
          <w:p w14:paraId="3738A259" w14:textId="77777777" w:rsidR="00127E26" w:rsidRPr="00644859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startDate</w:t>
            </w:r>
          </w:p>
        </w:tc>
        <w:tc>
          <w:tcPr>
            <w:tcW w:w="1025" w:type="dxa"/>
            <w:shd w:val="clear" w:color="auto" w:fill="FFFFFF"/>
          </w:tcPr>
          <w:p w14:paraId="12B913FD" w14:textId="77777777" w:rsidR="00127E26" w:rsidRDefault="00E9793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61409AB6" w14:textId="77777777" w:rsidR="00127E26" w:rsidRDefault="00E9793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127E26" w14:paraId="2CA31AC7" w14:textId="77777777" w:rsidTr="00B2648F">
        <w:tc>
          <w:tcPr>
            <w:tcW w:w="1614" w:type="dxa"/>
            <w:shd w:val="clear" w:color="auto" w:fill="FFFFFF"/>
          </w:tcPr>
          <w:p w14:paraId="660DD905" w14:textId="77777777" w:rsidR="00127E26" w:rsidRPr="00644859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isonline</w:t>
            </w:r>
          </w:p>
        </w:tc>
        <w:tc>
          <w:tcPr>
            <w:tcW w:w="1025" w:type="dxa"/>
            <w:shd w:val="clear" w:color="auto" w:fill="FFFFFF"/>
          </w:tcPr>
          <w:p w14:paraId="3C4B85F5" w14:textId="77777777" w:rsidR="00127E26" w:rsidRDefault="00127E2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85EEC7C" w14:textId="77777777" w:rsidR="00127E26" w:rsidRDefault="00E9793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已开始</w:t>
            </w:r>
            <w:r>
              <w:rPr>
                <w:rFonts w:hint="eastAsia"/>
                <w:sz w:val="18"/>
                <w:szCs w:val="18"/>
              </w:rPr>
              <w:t xml:space="preserve"> 2 </w:t>
            </w:r>
            <w:r>
              <w:rPr>
                <w:rFonts w:hint="eastAsia"/>
                <w:sz w:val="18"/>
                <w:szCs w:val="18"/>
              </w:rPr>
              <w:t>已结束</w:t>
            </w:r>
          </w:p>
        </w:tc>
      </w:tr>
      <w:tr w:rsidR="00127E26" w14:paraId="3C96C6B0" w14:textId="77777777" w:rsidTr="00B2648F">
        <w:tc>
          <w:tcPr>
            <w:tcW w:w="1614" w:type="dxa"/>
            <w:shd w:val="clear" w:color="auto" w:fill="FFFFFF"/>
          </w:tcPr>
          <w:p w14:paraId="084713F2" w14:textId="77777777" w:rsidR="00127E26" w:rsidRPr="00644859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1025" w:type="dxa"/>
            <w:shd w:val="clear" w:color="auto" w:fill="FFFFFF"/>
          </w:tcPr>
          <w:p w14:paraId="29D4E19D" w14:textId="77777777" w:rsidR="00127E26" w:rsidRDefault="00127E2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6E00E70" w14:textId="77777777" w:rsidR="00127E26" w:rsidRDefault="001F228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17456A" w14:paraId="3DC25CD7" w14:textId="77777777" w:rsidTr="00B2648F">
        <w:trPr>
          <w:ins w:id="63" w:author="jiancheng jia" w:date="2015-06-22T19:30:00Z"/>
        </w:trPr>
        <w:tc>
          <w:tcPr>
            <w:tcW w:w="1614" w:type="dxa"/>
            <w:shd w:val="clear" w:color="auto" w:fill="FFFFFF"/>
          </w:tcPr>
          <w:p w14:paraId="4266EA9C" w14:textId="64707D75" w:rsidR="0017456A" w:rsidRPr="004E1272" w:rsidRDefault="0017456A" w:rsidP="00B2648F">
            <w:pPr>
              <w:jc w:val="center"/>
              <w:rPr>
                <w:ins w:id="64" w:author="jiancheng jia" w:date="2015-06-22T19:30:00Z"/>
                <w:b/>
                <w:sz w:val="18"/>
                <w:szCs w:val="18"/>
              </w:rPr>
            </w:pPr>
            <w:ins w:id="65" w:author="jiancheng jia" w:date="2015-06-22T19:30:00Z">
              <w:r>
                <w:rPr>
                  <w:b/>
                  <w:sz w:val="18"/>
                  <w:szCs w:val="18"/>
                </w:rPr>
                <w:t>type</w:t>
              </w:r>
            </w:ins>
          </w:p>
        </w:tc>
        <w:tc>
          <w:tcPr>
            <w:tcW w:w="1025" w:type="dxa"/>
            <w:shd w:val="clear" w:color="auto" w:fill="FFFFFF"/>
          </w:tcPr>
          <w:p w14:paraId="01433C71" w14:textId="4A89CF77" w:rsidR="0017456A" w:rsidRDefault="0017456A" w:rsidP="00B2648F">
            <w:pPr>
              <w:rPr>
                <w:ins w:id="66" w:author="jiancheng jia" w:date="2015-06-22T19:30:00Z"/>
                <w:sz w:val="18"/>
                <w:szCs w:val="18"/>
              </w:rPr>
            </w:pPr>
            <w:ins w:id="67" w:author="jiancheng jia" w:date="2015-06-22T19:30:00Z">
              <w:r>
                <w:rPr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0B725F65" w14:textId="23EDA50E" w:rsidR="0017456A" w:rsidRDefault="0017456A" w:rsidP="00B2648F">
            <w:pPr>
              <w:rPr>
                <w:ins w:id="68" w:author="jiancheng jia" w:date="2015-06-22T19:30:00Z"/>
                <w:sz w:val="18"/>
                <w:szCs w:val="18"/>
              </w:rPr>
            </w:pPr>
            <w:ins w:id="69" w:author="jiancheng jia" w:date="2015-06-22T19:30:00Z">
              <w:r>
                <w:rPr>
                  <w:rFonts w:hint="eastAsia"/>
                  <w:sz w:val="18"/>
                  <w:szCs w:val="18"/>
                </w:rPr>
                <w:t xml:space="preserve">0 </w:t>
              </w:r>
              <w:r>
                <w:rPr>
                  <w:rFonts w:hint="eastAsia"/>
                  <w:sz w:val="18"/>
                  <w:szCs w:val="18"/>
                </w:rPr>
                <w:t>普通活动</w:t>
              </w:r>
              <w:r>
                <w:rPr>
                  <w:rFonts w:hint="eastAsia"/>
                  <w:sz w:val="18"/>
                  <w:szCs w:val="18"/>
                </w:rPr>
                <w:t xml:space="preserve"> 1 </w:t>
              </w:r>
              <w:r>
                <w:rPr>
                  <w:rFonts w:hint="eastAsia"/>
                  <w:sz w:val="18"/>
                  <w:szCs w:val="18"/>
                </w:rPr>
                <w:t>比赛活动</w:t>
              </w:r>
            </w:ins>
          </w:p>
        </w:tc>
      </w:tr>
      <w:tr w:rsidR="0017456A" w14:paraId="615C2A65" w14:textId="77777777" w:rsidTr="00B2648F">
        <w:trPr>
          <w:ins w:id="70" w:author="jiancheng jia" w:date="2015-06-22T19:30:00Z"/>
        </w:trPr>
        <w:tc>
          <w:tcPr>
            <w:tcW w:w="1614" w:type="dxa"/>
            <w:shd w:val="clear" w:color="auto" w:fill="FFFFFF"/>
          </w:tcPr>
          <w:p w14:paraId="2F31FED6" w14:textId="27D345A7" w:rsidR="0017456A" w:rsidRDefault="0017456A" w:rsidP="00B2648F">
            <w:pPr>
              <w:jc w:val="center"/>
              <w:rPr>
                <w:ins w:id="71" w:author="jiancheng jia" w:date="2015-06-22T19:30:00Z"/>
                <w:b/>
                <w:sz w:val="18"/>
                <w:szCs w:val="18"/>
              </w:rPr>
            </w:pPr>
            <w:ins w:id="72" w:author="jiancheng jia" w:date="2015-06-22T19:30:00Z">
              <w:r>
                <w:rPr>
                  <w:b/>
                  <w:sz w:val="18"/>
                  <w:szCs w:val="18"/>
                </w:rPr>
                <w:t>matchType</w:t>
              </w:r>
            </w:ins>
          </w:p>
        </w:tc>
        <w:tc>
          <w:tcPr>
            <w:tcW w:w="1025" w:type="dxa"/>
            <w:shd w:val="clear" w:color="auto" w:fill="FFFFFF"/>
          </w:tcPr>
          <w:p w14:paraId="2C0A3554" w14:textId="6F23CCCA" w:rsidR="0017456A" w:rsidRDefault="0017456A" w:rsidP="00B2648F">
            <w:pPr>
              <w:rPr>
                <w:ins w:id="73" w:author="jiancheng jia" w:date="2015-06-22T19:30:00Z"/>
                <w:sz w:val="18"/>
                <w:szCs w:val="18"/>
              </w:rPr>
            </w:pPr>
            <w:ins w:id="74" w:author="jiancheng jia" w:date="2015-06-22T19:30:00Z">
              <w:r>
                <w:rPr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1EACAC56" w14:textId="1B0196F1" w:rsidR="0017456A" w:rsidRDefault="0017456A" w:rsidP="00B2648F">
            <w:pPr>
              <w:rPr>
                <w:ins w:id="75" w:author="jiancheng jia" w:date="2015-06-22T19:30:00Z"/>
                <w:sz w:val="18"/>
                <w:szCs w:val="18"/>
              </w:rPr>
            </w:pPr>
            <w:ins w:id="76" w:author="jiancheng jia" w:date="2015-06-22T19:30:00Z">
              <w:r>
                <w:rPr>
                  <w:rFonts w:hint="eastAsia"/>
                  <w:sz w:val="18"/>
                  <w:szCs w:val="18"/>
                </w:rPr>
                <w:t xml:space="preserve">0 </w:t>
              </w:r>
            </w:ins>
            <w:ins w:id="77" w:author="jiancheng jia" w:date="2015-06-22T19:31:00Z">
              <w:r>
                <w:rPr>
                  <w:rFonts w:hint="eastAsia"/>
                  <w:sz w:val="18"/>
                  <w:szCs w:val="18"/>
                </w:rPr>
                <w:t>普通活动</w:t>
              </w:r>
              <w:r>
                <w:rPr>
                  <w:rFonts w:hint="eastAsia"/>
                  <w:sz w:val="18"/>
                  <w:szCs w:val="18"/>
                </w:rPr>
                <w:t xml:space="preserve"> 1 </w:t>
              </w:r>
              <w:r>
                <w:rPr>
                  <w:rFonts w:hint="eastAsia"/>
                  <w:sz w:val="18"/>
                  <w:szCs w:val="18"/>
                </w:rPr>
                <w:t>预赛</w:t>
              </w:r>
              <w:r>
                <w:rPr>
                  <w:rFonts w:hint="eastAsia"/>
                  <w:sz w:val="18"/>
                  <w:szCs w:val="18"/>
                </w:rPr>
                <w:t xml:space="preserve"> 2 </w:t>
              </w:r>
              <w:r>
                <w:rPr>
                  <w:rFonts w:hint="eastAsia"/>
                  <w:sz w:val="18"/>
                  <w:szCs w:val="18"/>
                </w:rPr>
                <w:t>初赛</w:t>
              </w:r>
              <w:r>
                <w:rPr>
                  <w:rFonts w:hint="eastAsia"/>
                  <w:sz w:val="18"/>
                  <w:szCs w:val="18"/>
                </w:rPr>
                <w:t xml:space="preserve"> 3 </w:t>
              </w:r>
              <w:r>
                <w:rPr>
                  <w:rFonts w:hint="eastAsia"/>
                  <w:sz w:val="18"/>
                  <w:szCs w:val="18"/>
                </w:rPr>
                <w:t>决赛</w:t>
              </w:r>
            </w:ins>
          </w:p>
        </w:tc>
      </w:tr>
      <w:tr w:rsidR="004E1272" w14:paraId="1CC40666" w14:textId="77777777" w:rsidTr="00B2648F">
        <w:tc>
          <w:tcPr>
            <w:tcW w:w="1614" w:type="dxa"/>
            <w:shd w:val="clear" w:color="auto" w:fill="FFFFFF"/>
          </w:tcPr>
          <w:p w14:paraId="7F512C45" w14:textId="77777777" w:rsidR="004E1272" w:rsidRPr="004E1272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users</w:t>
            </w:r>
          </w:p>
        </w:tc>
        <w:tc>
          <w:tcPr>
            <w:tcW w:w="1025" w:type="dxa"/>
            <w:shd w:val="clear" w:color="auto" w:fill="FFFFFF"/>
          </w:tcPr>
          <w:p w14:paraId="681C4734" w14:textId="77777777" w:rsidR="004E1272" w:rsidRDefault="006C5D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1FE484B6" w14:textId="77777777" w:rsidR="004E1272" w:rsidRDefault="006C5D4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用户头像数组</w:t>
            </w:r>
          </w:p>
        </w:tc>
      </w:tr>
    </w:tbl>
    <w:p w14:paraId="27362716" w14:textId="77777777" w:rsidR="00127E26" w:rsidRDefault="00127E26">
      <w:pPr>
        <w:rPr>
          <w:b/>
        </w:rPr>
      </w:pPr>
    </w:p>
    <w:p w14:paraId="63863B06" w14:textId="77777777" w:rsidR="004E1272" w:rsidRDefault="004E1272">
      <w:pPr>
        <w:rPr>
          <w:b/>
        </w:rPr>
      </w:pPr>
      <w:r>
        <w:rPr>
          <w:b/>
        </w:rPr>
        <w:t>users</w:t>
      </w:r>
      <w:r>
        <w:rPr>
          <w:b/>
        </w:rP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4E1272" w14:paraId="5FCD2F37" w14:textId="77777777" w:rsidTr="00B2648F">
        <w:tc>
          <w:tcPr>
            <w:tcW w:w="1614" w:type="dxa"/>
            <w:shd w:val="clear" w:color="auto" w:fill="FFFFFF"/>
          </w:tcPr>
          <w:p w14:paraId="2F9352B0" w14:textId="77777777" w:rsidR="004E1272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41D7E6EE" w14:textId="77777777" w:rsidR="004E1272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12C30CC2" w14:textId="77777777" w:rsidR="004E1272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E1272" w14:paraId="0D2B1B37" w14:textId="77777777" w:rsidTr="00B2648F">
        <w:tc>
          <w:tcPr>
            <w:tcW w:w="1614" w:type="dxa"/>
            <w:shd w:val="clear" w:color="auto" w:fill="FFFFFF"/>
          </w:tcPr>
          <w:p w14:paraId="5D99286C" w14:textId="77777777" w:rsidR="004E1272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25" w:type="dxa"/>
            <w:shd w:val="clear" w:color="auto" w:fill="FFFFFF"/>
          </w:tcPr>
          <w:p w14:paraId="57B09019" w14:textId="77777777" w:rsidR="004E1272" w:rsidRDefault="004E1272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B94F942" w14:textId="77777777" w:rsidR="004E1272" w:rsidRDefault="004E1272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 w:rsidR="004E1272" w14:paraId="74C1E117" w14:textId="77777777" w:rsidTr="00B2648F">
        <w:tc>
          <w:tcPr>
            <w:tcW w:w="1614" w:type="dxa"/>
            <w:shd w:val="clear" w:color="auto" w:fill="FFFFFF"/>
          </w:tcPr>
          <w:p w14:paraId="49BFD656" w14:textId="77777777" w:rsidR="004E1272" w:rsidRDefault="004E1272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avatar</w:t>
            </w:r>
          </w:p>
        </w:tc>
        <w:tc>
          <w:tcPr>
            <w:tcW w:w="1025" w:type="dxa"/>
            <w:shd w:val="clear" w:color="auto" w:fill="FFFFFF"/>
          </w:tcPr>
          <w:p w14:paraId="5F8E7469" w14:textId="77777777" w:rsidR="004E1272" w:rsidRDefault="004E1272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714D1CF" w14:textId="77777777" w:rsidR="004E1272" w:rsidRDefault="004E1272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用户头像</w:t>
            </w:r>
          </w:p>
        </w:tc>
      </w:tr>
    </w:tbl>
    <w:p w14:paraId="4CE528F7" w14:textId="77777777" w:rsidR="004E1272" w:rsidRDefault="004E1272">
      <w:pPr>
        <w:rPr>
          <w:b/>
        </w:rPr>
      </w:pPr>
    </w:p>
    <w:p w14:paraId="0E615E14" w14:textId="77777777" w:rsidR="000D3F47" w:rsidRDefault="000D3F47" w:rsidP="000D3F47">
      <w:pPr>
        <w:pStyle w:val="2"/>
      </w:pPr>
      <w:bookmarkStart w:id="78" w:name="_我的活动"/>
      <w:bookmarkEnd w:id="78"/>
      <w:r>
        <w:t>我的活动</w:t>
      </w:r>
    </w:p>
    <w:p w14:paraId="4862F0A5" w14:textId="77777777" w:rsidR="000D3F47" w:rsidRDefault="002B2B8D" w:rsidP="002B2B8D">
      <w:pPr>
        <w:pStyle w:val="a6"/>
      </w:pPr>
      <w:r>
        <w:t>URL</w:t>
      </w:r>
    </w:p>
    <w:p w14:paraId="16B6B971" w14:textId="77777777" w:rsidR="002B2B8D" w:rsidRDefault="0085136D" w:rsidP="000D3F47">
      <w:r>
        <w:rPr>
          <w:rFonts w:hint="eastAsia"/>
        </w:rPr>
        <w:t>/</w:t>
      </w:r>
      <w:r w:rsidR="002B2B8D" w:rsidRPr="002B2B8D">
        <w:t>activity/activity/list_by_user</w:t>
      </w:r>
    </w:p>
    <w:p w14:paraId="7AF4F32C" w14:textId="77777777" w:rsidR="00B10DB0" w:rsidRDefault="00B10DB0" w:rsidP="000D3F47"/>
    <w:p w14:paraId="2221D7FF" w14:textId="77777777" w:rsidR="002520A8" w:rsidRDefault="002520A8" w:rsidP="002520A8">
      <w:pPr>
        <w:pStyle w:val="a6"/>
      </w:pPr>
      <w:r>
        <w:t>示例</w:t>
      </w:r>
    </w:p>
    <w:p w14:paraId="0768129A" w14:textId="77777777" w:rsidR="002520A8" w:rsidRDefault="002520A8" w:rsidP="000D3F47">
      <w:r w:rsidRPr="002520A8">
        <w:t>{"userId": 17453}</w:t>
      </w:r>
    </w:p>
    <w:p w14:paraId="3E9E63EE" w14:textId="77777777" w:rsidR="002520A8" w:rsidRDefault="002520A8" w:rsidP="000D3F47"/>
    <w:p w14:paraId="5D6C6DF6" w14:textId="77777777" w:rsidR="008A0E0A" w:rsidRDefault="008A0E0A" w:rsidP="008A0E0A">
      <w:pPr>
        <w:rPr>
          <w:b/>
        </w:rPr>
      </w:pPr>
      <w:r>
        <w:rPr>
          <w:rFonts w:hint="eastAsia"/>
          <w:b/>
        </w:rPr>
        <w:t>注意事项</w:t>
      </w:r>
    </w:p>
    <w:p w14:paraId="23C361AB" w14:textId="77777777" w:rsidR="00645B07" w:rsidRDefault="00645B07" w:rsidP="00692675">
      <w:pPr>
        <w:ind w:firstLineChars="200" w:firstLine="420"/>
      </w:pPr>
      <w:r>
        <w:rPr>
          <w:rFonts w:hint="eastAsia"/>
        </w:rPr>
        <w:t>活动列表中，进行中的活动，默认显示里面的帖子，已结束的活动，只有用户点击活动，</w:t>
      </w:r>
      <w:r>
        <w:rPr>
          <w:rFonts w:hint="eastAsia"/>
        </w:rPr>
        <w:lastRenderedPageBreak/>
        <w:t>才显示里面的帖子，相应的设计图也做修改</w:t>
      </w:r>
    </w:p>
    <w:p w14:paraId="198694CC" w14:textId="77777777" w:rsidR="00645B07" w:rsidRDefault="00645B07" w:rsidP="00645B07">
      <w:r>
        <w:rPr>
          <w:rFonts w:hint="eastAsia"/>
        </w:rPr>
        <w:t xml:space="preserve">    </w:t>
      </w:r>
      <w:r>
        <w:rPr>
          <w:rFonts w:hint="eastAsia"/>
        </w:rPr>
        <w:t>只有当活动的</w:t>
      </w:r>
      <w:r>
        <w:rPr>
          <w:rFonts w:hint="eastAsia"/>
        </w:rPr>
        <w:t>isonline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（进行中）的时候，</w:t>
      </w:r>
      <w:r>
        <w:rPr>
          <w:rFonts w:hint="eastAsia"/>
        </w:rPr>
        <w:t>posts</w:t>
      </w:r>
      <w:r>
        <w:rPr>
          <w:rFonts w:hint="eastAsia"/>
        </w:rPr>
        <w:t>里才有数据，当活动为已结束状态，</w:t>
      </w:r>
      <w:r>
        <w:rPr>
          <w:rFonts w:hint="eastAsia"/>
        </w:rPr>
        <w:t>posts</w:t>
      </w:r>
      <w:r>
        <w:rPr>
          <w:rFonts w:hint="eastAsia"/>
        </w:rPr>
        <w:t>里是没有数据的。</w:t>
      </w:r>
    </w:p>
    <w:p w14:paraId="5B070803" w14:textId="77777777" w:rsidR="008A0E0A" w:rsidRDefault="00645B07" w:rsidP="00645B07">
      <w:r>
        <w:rPr>
          <w:rFonts w:hint="eastAsia"/>
        </w:rPr>
        <w:t xml:space="preserve">    </w:t>
      </w:r>
      <w:r>
        <w:rPr>
          <w:rFonts w:hint="eastAsia"/>
        </w:rPr>
        <w:t>当用户点击已结束的活动时，再请求</w:t>
      </w:r>
      <w:r>
        <w:rPr>
          <w:rFonts w:hint="eastAsia"/>
        </w:rPr>
        <w:t>1.3</w:t>
      </w:r>
      <w:r>
        <w:rPr>
          <w:rFonts w:hint="eastAsia"/>
        </w:rPr>
        <w:t>接口，获取该活动下，与我相关的帖子</w:t>
      </w:r>
    </w:p>
    <w:p w14:paraId="37CB33E1" w14:textId="77777777" w:rsidR="00645B07" w:rsidRDefault="00645B07" w:rsidP="008A0E0A"/>
    <w:p w14:paraId="099221F2" w14:textId="77777777" w:rsidR="008A0E0A" w:rsidRDefault="008A0E0A" w:rsidP="008A0E0A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8A0E0A" w14:paraId="26301154" w14:textId="77777777" w:rsidTr="00B2648F">
        <w:tc>
          <w:tcPr>
            <w:tcW w:w="1133" w:type="dxa"/>
            <w:shd w:val="clear" w:color="auto" w:fill="FFFFFF"/>
          </w:tcPr>
          <w:p w14:paraId="462D0746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487CD169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777A7FD5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318714A7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A0E0A" w14:paraId="7ED6514E" w14:textId="77777777" w:rsidTr="00B2648F">
        <w:tc>
          <w:tcPr>
            <w:tcW w:w="1133" w:type="dxa"/>
            <w:shd w:val="clear" w:color="auto" w:fill="FFFFFF"/>
          </w:tcPr>
          <w:p w14:paraId="1D158202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5D294CEF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14794E3C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0CBB0C5F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A0E0A" w14:paraId="127362AE" w14:textId="77777777" w:rsidTr="00B2648F">
        <w:tc>
          <w:tcPr>
            <w:tcW w:w="1133" w:type="dxa"/>
            <w:shd w:val="clear" w:color="auto" w:fill="FFFFFF"/>
          </w:tcPr>
          <w:p w14:paraId="7EFA1165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2446F5">
              <w:rPr>
                <w:b/>
                <w:sz w:val="18"/>
                <w:szCs w:val="18"/>
              </w:rPr>
              <w:t>pageNo</w:t>
            </w:r>
          </w:p>
        </w:tc>
        <w:tc>
          <w:tcPr>
            <w:tcW w:w="1058" w:type="dxa"/>
            <w:shd w:val="clear" w:color="auto" w:fill="FFFFFF"/>
          </w:tcPr>
          <w:p w14:paraId="5A7A5DD4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236E7DE3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60E02835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页号，默认为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0E0A" w14:paraId="76D248A7" w14:textId="77777777" w:rsidTr="00B2648F">
        <w:tc>
          <w:tcPr>
            <w:tcW w:w="1133" w:type="dxa"/>
            <w:shd w:val="clear" w:color="auto" w:fill="FFFFFF"/>
          </w:tcPr>
          <w:p w14:paraId="6F9D767D" w14:textId="77777777" w:rsidR="008A0E0A" w:rsidRPr="002446F5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B57677">
              <w:rPr>
                <w:b/>
                <w:sz w:val="18"/>
                <w:szCs w:val="18"/>
              </w:rPr>
              <w:t>maxResluts</w:t>
            </w:r>
          </w:p>
        </w:tc>
        <w:tc>
          <w:tcPr>
            <w:tcW w:w="1058" w:type="dxa"/>
            <w:shd w:val="clear" w:color="auto" w:fill="FFFFFF"/>
          </w:tcPr>
          <w:p w14:paraId="06D78BFB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1621C552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289BA9EA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页面大小，默认为</w:t>
            </w: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</w:tbl>
    <w:p w14:paraId="7C3A15EA" w14:textId="77777777" w:rsidR="008A0E0A" w:rsidRPr="00E1789B" w:rsidRDefault="008A0E0A" w:rsidP="008A0E0A">
      <w:pPr>
        <w:rPr>
          <w:b/>
        </w:rPr>
      </w:pPr>
    </w:p>
    <w:p w14:paraId="5B67BDE6" w14:textId="77777777" w:rsidR="008A0E0A" w:rsidRDefault="008A0E0A" w:rsidP="008A0E0A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8A0E0A" w14:paraId="77C0148C" w14:textId="77777777" w:rsidTr="00B2648F">
        <w:tc>
          <w:tcPr>
            <w:tcW w:w="1614" w:type="dxa"/>
            <w:shd w:val="clear" w:color="auto" w:fill="FFFFFF"/>
          </w:tcPr>
          <w:p w14:paraId="35ECFF31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6006BE16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7DB7302C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A0E0A" w14:paraId="795787A8" w14:textId="77777777" w:rsidTr="00B2648F">
        <w:tc>
          <w:tcPr>
            <w:tcW w:w="1614" w:type="dxa"/>
            <w:shd w:val="clear" w:color="auto" w:fill="FFFFFF"/>
          </w:tcPr>
          <w:p w14:paraId="1EE135C6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40D8AA99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31575DD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8A0E0A" w14:paraId="1C5D4769" w14:textId="77777777" w:rsidTr="00B2648F">
        <w:tc>
          <w:tcPr>
            <w:tcW w:w="1614" w:type="dxa"/>
            <w:shd w:val="clear" w:color="auto" w:fill="FFFFFF"/>
          </w:tcPr>
          <w:p w14:paraId="2DFC3936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402B85CA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60B8608F" w14:textId="77777777" w:rsidR="008A0E0A" w:rsidRDefault="008A0E0A" w:rsidP="00B2648F">
            <w:pPr>
              <w:rPr>
                <w:sz w:val="18"/>
                <w:szCs w:val="18"/>
              </w:rPr>
            </w:pPr>
          </w:p>
        </w:tc>
      </w:tr>
    </w:tbl>
    <w:p w14:paraId="41894B7B" w14:textId="77777777" w:rsidR="008A0E0A" w:rsidRDefault="008A0E0A" w:rsidP="008A0E0A"/>
    <w:p w14:paraId="4B217A56" w14:textId="77777777" w:rsidR="008A0E0A" w:rsidRPr="00644859" w:rsidRDefault="008A0E0A" w:rsidP="008A0E0A">
      <w:pPr>
        <w:pStyle w:val="a6"/>
      </w:pPr>
      <w:r w:rsidRPr="00644859">
        <w:t>data</w:t>
      </w:r>
      <w:r w:rsidRPr="00644859"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8A0E0A" w14:paraId="2966CC28" w14:textId="77777777" w:rsidTr="00B2648F">
        <w:tc>
          <w:tcPr>
            <w:tcW w:w="1614" w:type="dxa"/>
            <w:shd w:val="clear" w:color="auto" w:fill="FFFFFF"/>
          </w:tcPr>
          <w:p w14:paraId="5E5F081D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7EC71653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36B06D88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A0E0A" w14:paraId="10321348" w14:textId="77777777" w:rsidTr="00B2648F">
        <w:tc>
          <w:tcPr>
            <w:tcW w:w="1614" w:type="dxa"/>
            <w:shd w:val="clear" w:color="auto" w:fill="FFFFFF"/>
          </w:tcPr>
          <w:p w14:paraId="67B2D486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pageNo</w:t>
            </w:r>
          </w:p>
        </w:tc>
        <w:tc>
          <w:tcPr>
            <w:tcW w:w="1025" w:type="dxa"/>
            <w:shd w:val="clear" w:color="auto" w:fill="FFFFFF"/>
          </w:tcPr>
          <w:p w14:paraId="52900925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ABBC2EE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</w:t>
            </w:r>
          </w:p>
        </w:tc>
      </w:tr>
      <w:tr w:rsidR="008A0E0A" w14:paraId="61D385D3" w14:textId="77777777" w:rsidTr="00B2648F">
        <w:tc>
          <w:tcPr>
            <w:tcW w:w="1614" w:type="dxa"/>
            <w:shd w:val="clear" w:color="auto" w:fill="FFFFFF"/>
          </w:tcPr>
          <w:p w14:paraId="6C1A7D81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maxResults</w:t>
            </w:r>
          </w:p>
        </w:tc>
        <w:tc>
          <w:tcPr>
            <w:tcW w:w="1025" w:type="dxa"/>
            <w:shd w:val="clear" w:color="auto" w:fill="FFFFFF"/>
          </w:tcPr>
          <w:p w14:paraId="4F4DC196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5087DEB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页面大小</w:t>
            </w:r>
          </w:p>
        </w:tc>
      </w:tr>
      <w:tr w:rsidR="008A0E0A" w14:paraId="0FE1D563" w14:textId="77777777" w:rsidTr="00B2648F">
        <w:tc>
          <w:tcPr>
            <w:tcW w:w="1614" w:type="dxa"/>
            <w:shd w:val="clear" w:color="auto" w:fill="FFFFFF"/>
          </w:tcPr>
          <w:p w14:paraId="0AC1C766" w14:textId="77777777" w:rsidR="008A0E0A" w:rsidRPr="00644859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results</w:t>
            </w:r>
          </w:p>
        </w:tc>
        <w:tc>
          <w:tcPr>
            <w:tcW w:w="1025" w:type="dxa"/>
            <w:shd w:val="clear" w:color="auto" w:fill="FFFFFF"/>
          </w:tcPr>
          <w:p w14:paraId="470B3C11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150C31DE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活动对象</w:t>
            </w:r>
          </w:p>
        </w:tc>
      </w:tr>
      <w:tr w:rsidR="008A0E0A" w14:paraId="404CACE5" w14:textId="77777777" w:rsidTr="00B2648F">
        <w:tc>
          <w:tcPr>
            <w:tcW w:w="1614" w:type="dxa"/>
            <w:shd w:val="clear" w:color="auto" w:fill="FFFFFF"/>
          </w:tcPr>
          <w:p w14:paraId="65C3F23B" w14:textId="77777777" w:rsidR="008A0E0A" w:rsidRPr="00644859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totalCount</w:t>
            </w:r>
          </w:p>
        </w:tc>
        <w:tc>
          <w:tcPr>
            <w:tcW w:w="1025" w:type="dxa"/>
            <w:shd w:val="clear" w:color="auto" w:fill="FFFFFF"/>
          </w:tcPr>
          <w:p w14:paraId="2930B546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4CA7113A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总记录数</w:t>
            </w:r>
          </w:p>
        </w:tc>
      </w:tr>
      <w:tr w:rsidR="008A0E0A" w14:paraId="783987AD" w14:textId="77777777" w:rsidTr="00B2648F">
        <w:tc>
          <w:tcPr>
            <w:tcW w:w="1614" w:type="dxa"/>
            <w:shd w:val="clear" w:color="auto" w:fill="FFFFFF"/>
          </w:tcPr>
          <w:p w14:paraId="5891AA53" w14:textId="77777777" w:rsidR="008A0E0A" w:rsidRPr="00644859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prev</w:t>
            </w:r>
          </w:p>
        </w:tc>
        <w:tc>
          <w:tcPr>
            <w:tcW w:w="1025" w:type="dxa"/>
            <w:shd w:val="clear" w:color="auto" w:fill="FFFFFF"/>
          </w:tcPr>
          <w:p w14:paraId="674029E3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393CD59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上页</w:t>
            </w:r>
          </w:p>
        </w:tc>
      </w:tr>
      <w:tr w:rsidR="008A0E0A" w14:paraId="31667B92" w14:textId="77777777" w:rsidTr="00B2648F">
        <w:tc>
          <w:tcPr>
            <w:tcW w:w="1614" w:type="dxa"/>
            <w:shd w:val="clear" w:color="auto" w:fill="FFFFFF"/>
          </w:tcPr>
          <w:p w14:paraId="5216E877" w14:textId="77777777" w:rsidR="008A0E0A" w:rsidRPr="00644859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next</w:t>
            </w:r>
          </w:p>
        </w:tc>
        <w:tc>
          <w:tcPr>
            <w:tcW w:w="1025" w:type="dxa"/>
            <w:shd w:val="clear" w:color="auto" w:fill="FFFFFF"/>
          </w:tcPr>
          <w:p w14:paraId="53E0F75E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87EBEB1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下页</w:t>
            </w:r>
            <w:r w:rsidR="003D07C5">
              <w:rPr>
                <w:rFonts w:hint="eastAsia"/>
                <w:sz w:val="18"/>
                <w:szCs w:val="18"/>
              </w:rPr>
              <w:t>，</w:t>
            </w:r>
            <w:r w:rsidR="003D07C5">
              <w:rPr>
                <w:sz w:val="18"/>
                <w:szCs w:val="18"/>
              </w:rPr>
              <w:t>当与</w:t>
            </w:r>
            <w:r w:rsidR="003D07C5">
              <w:rPr>
                <w:sz w:val="18"/>
                <w:szCs w:val="18"/>
              </w:rPr>
              <w:t>pageNo</w:t>
            </w:r>
            <w:r w:rsidR="003D07C5">
              <w:rPr>
                <w:sz w:val="18"/>
                <w:szCs w:val="18"/>
              </w:rPr>
              <w:t>相等时</w:t>
            </w:r>
            <w:r w:rsidR="003D07C5">
              <w:rPr>
                <w:rFonts w:hint="eastAsia"/>
                <w:sz w:val="18"/>
                <w:szCs w:val="18"/>
              </w:rPr>
              <w:t>，</w:t>
            </w:r>
            <w:r w:rsidR="003D07C5">
              <w:rPr>
                <w:sz w:val="18"/>
                <w:szCs w:val="18"/>
              </w:rPr>
              <w:t>表示没有下一页</w:t>
            </w:r>
          </w:p>
        </w:tc>
      </w:tr>
      <w:tr w:rsidR="008A0E0A" w14:paraId="498319D3" w14:textId="77777777" w:rsidTr="00B2648F">
        <w:tc>
          <w:tcPr>
            <w:tcW w:w="1614" w:type="dxa"/>
            <w:shd w:val="clear" w:color="auto" w:fill="FFFFFF"/>
          </w:tcPr>
          <w:p w14:paraId="439F5FD6" w14:textId="77777777" w:rsidR="008A0E0A" w:rsidRPr="00644859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size</w:t>
            </w:r>
          </w:p>
        </w:tc>
        <w:tc>
          <w:tcPr>
            <w:tcW w:w="1025" w:type="dxa"/>
            <w:shd w:val="clear" w:color="auto" w:fill="FFFFFF"/>
          </w:tcPr>
          <w:p w14:paraId="542C7FBD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4A2D5E2F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当前页数据集大小</w:t>
            </w:r>
          </w:p>
        </w:tc>
      </w:tr>
    </w:tbl>
    <w:p w14:paraId="45828AF2" w14:textId="77777777" w:rsidR="008A0E0A" w:rsidRDefault="008A0E0A" w:rsidP="008A0E0A">
      <w:pPr>
        <w:rPr>
          <w:b/>
        </w:rPr>
      </w:pPr>
    </w:p>
    <w:p w14:paraId="3C1930D8" w14:textId="77777777" w:rsidR="008A0E0A" w:rsidRDefault="008A0E0A" w:rsidP="008A0E0A">
      <w:pPr>
        <w:rPr>
          <w:b/>
        </w:rPr>
      </w:pPr>
      <w:r>
        <w:rPr>
          <w:b/>
        </w:rPr>
        <w:t>results</w:t>
      </w:r>
      <w:r>
        <w:rPr>
          <w:b/>
        </w:rP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8A0E0A" w14:paraId="233097D6" w14:textId="77777777" w:rsidTr="00B2648F">
        <w:tc>
          <w:tcPr>
            <w:tcW w:w="1614" w:type="dxa"/>
            <w:shd w:val="clear" w:color="auto" w:fill="FFFFFF"/>
          </w:tcPr>
          <w:p w14:paraId="2D739A86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46FBC82B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443AEA05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A0E0A" w14:paraId="2099130A" w14:textId="77777777" w:rsidTr="00B2648F">
        <w:tc>
          <w:tcPr>
            <w:tcW w:w="1614" w:type="dxa"/>
            <w:shd w:val="clear" w:color="auto" w:fill="FFFFFF"/>
          </w:tcPr>
          <w:p w14:paraId="1A3DB44D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B10562">
              <w:rPr>
                <w:b/>
                <w:sz w:val="18"/>
                <w:szCs w:val="18"/>
              </w:rPr>
              <w:t>id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shd w:val="clear" w:color="auto" w:fill="FFFFFF"/>
          </w:tcPr>
          <w:p w14:paraId="4C3AB35B" w14:textId="77777777" w:rsidR="008A0E0A" w:rsidRDefault="0064671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2FF8B8B" w14:textId="77777777" w:rsidR="008A0E0A" w:rsidRDefault="0064671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sz w:val="18"/>
                <w:szCs w:val="18"/>
              </w:rPr>
              <w:t>id</w:t>
            </w:r>
          </w:p>
        </w:tc>
      </w:tr>
      <w:tr w:rsidR="006A6931" w14:paraId="20292D79" w14:textId="77777777" w:rsidTr="00B2648F">
        <w:tc>
          <w:tcPr>
            <w:tcW w:w="1614" w:type="dxa"/>
            <w:shd w:val="clear" w:color="auto" w:fill="FFFFFF"/>
          </w:tcPr>
          <w:p w14:paraId="0B55D6A5" w14:textId="66C23E04" w:rsidR="006A6931" w:rsidRPr="00B10562" w:rsidRDefault="006A6931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keyword</w:t>
            </w:r>
          </w:p>
        </w:tc>
        <w:tc>
          <w:tcPr>
            <w:tcW w:w="1025" w:type="dxa"/>
            <w:shd w:val="clear" w:color="auto" w:fill="FFFFFF"/>
          </w:tcPr>
          <w:p w14:paraId="7718201A" w14:textId="44D20F19" w:rsidR="006A6931" w:rsidRDefault="006A693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73946D11" w14:textId="33BD05F2" w:rsidR="006A6931" w:rsidRDefault="006A693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活动关键字</w:t>
            </w:r>
          </w:p>
        </w:tc>
      </w:tr>
      <w:tr w:rsidR="008A0E0A" w14:paraId="6C499DD3" w14:textId="77777777" w:rsidTr="00B2648F">
        <w:tc>
          <w:tcPr>
            <w:tcW w:w="1614" w:type="dxa"/>
            <w:shd w:val="clear" w:color="auto" w:fill="FFFFFF"/>
          </w:tcPr>
          <w:p w14:paraId="2B7C1B50" w14:textId="77777777" w:rsidR="008A0E0A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025" w:type="dxa"/>
            <w:shd w:val="clear" w:color="auto" w:fill="FFFFFF"/>
          </w:tcPr>
          <w:p w14:paraId="53308AC7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848CF69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活动主题</w:t>
            </w:r>
          </w:p>
        </w:tc>
      </w:tr>
      <w:tr w:rsidR="008A0E0A" w14:paraId="689707AB" w14:textId="77777777" w:rsidTr="00B2648F">
        <w:tc>
          <w:tcPr>
            <w:tcW w:w="1614" w:type="dxa"/>
            <w:shd w:val="clear" w:color="auto" w:fill="FFFFFF"/>
          </w:tcPr>
          <w:p w14:paraId="5F3887B5" w14:textId="77777777" w:rsidR="008A0E0A" w:rsidRPr="00644859" w:rsidRDefault="008A0E0A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isonline</w:t>
            </w:r>
          </w:p>
        </w:tc>
        <w:tc>
          <w:tcPr>
            <w:tcW w:w="1025" w:type="dxa"/>
            <w:shd w:val="clear" w:color="auto" w:fill="FFFFFF"/>
          </w:tcPr>
          <w:p w14:paraId="16BB25DD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4A85379" w14:textId="77777777" w:rsidR="008A0E0A" w:rsidRDefault="008A0E0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已开始</w:t>
            </w:r>
            <w:r>
              <w:rPr>
                <w:rFonts w:hint="eastAsia"/>
                <w:sz w:val="18"/>
                <w:szCs w:val="18"/>
              </w:rPr>
              <w:t xml:space="preserve"> 2 </w:t>
            </w:r>
            <w:r>
              <w:rPr>
                <w:rFonts w:hint="eastAsia"/>
                <w:sz w:val="18"/>
                <w:szCs w:val="18"/>
              </w:rPr>
              <w:t>已结束</w:t>
            </w:r>
          </w:p>
        </w:tc>
      </w:tr>
      <w:tr w:rsidR="00B132E7" w14:paraId="52C73FAB" w14:textId="77777777" w:rsidTr="00B2648F">
        <w:tc>
          <w:tcPr>
            <w:tcW w:w="1614" w:type="dxa"/>
            <w:shd w:val="clear" w:color="auto" w:fill="FFFFFF"/>
          </w:tcPr>
          <w:p w14:paraId="050E2C9A" w14:textId="77777777" w:rsidR="00B132E7" w:rsidRPr="004E1272" w:rsidRDefault="00B132E7" w:rsidP="00B2648F">
            <w:pPr>
              <w:jc w:val="center"/>
              <w:rPr>
                <w:b/>
                <w:sz w:val="18"/>
                <w:szCs w:val="18"/>
              </w:rPr>
            </w:pPr>
            <w:r w:rsidRPr="00B132E7">
              <w:rPr>
                <w:b/>
                <w:sz w:val="18"/>
                <w:szCs w:val="18"/>
              </w:rPr>
              <w:t>posts</w:t>
            </w:r>
          </w:p>
        </w:tc>
        <w:tc>
          <w:tcPr>
            <w:tcW w:w="1025" w:type="dxa"/>
            <w:shd w:val="clear" w:color="auto" w:fill="FFFFFF"/>
          </w:tcPr>
          <w:p w14:paraId="0BD1BEA1" w14:textId="77777777" w:rsidR="00B132E7" w:rsidRDefault="00B132E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088AE030" w14:textId="77777777" w:rsidR="00B132E7" w:rsidRDefault="00B132E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帖子数组</w:t>
            </w:r>
          </w:p>
        </w:tc>
      </w:tr>
    </w:tbl>
    <w:p w14:paraId="40E25FBC" w14:textId="77777777" w:rsidR="008A0E0A" w:rsidRDefault="008A0E0A" w:rsidP="000D3F47"/>
    <w:p w14:paraId="477F7641" w14:textId="77777777" w:rsidR="008532A9" w:rsidRDefault="008532A9" w:rsidP="008532A9">
      <w:pPr>
        <w:pStyle w:val="a6"/>
      </w:pPr>
      <w:r>
        <w:t>posts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8532A9" w14:paraId="472F3828" w14:textId="77777777" w:rsidTr="00B2648F">
        <w:tc>
          <w:tcPr>
            <w:tcW w:w="1614" w:type="dxa"/>
            <w:shd w:val="clear" w:color="auto" w:fill="FFFFFF"/>
          </w:tcPr>
          <w:p w14:paraId="7FE875F9" w14:textId="77777777" w:rsidR="008532A9" w:rsidRDefault="008532A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1402D3E9" w14:textId="77777777" w:rsidR="008532A9" w:rsidRDefault="008532A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4B884E43" w14:textId="77777777" w:rsidR="008532A9" w:rsidRDefault="008532A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532A9" w14:paraId="381A5908" w14:textId="77777777" w:rsidTr="00B2648F">
        <w:tc>
          <w:tcPr>
            <w:tcW w:w="1614" w:type="dxa"/>
            <w:shd w:val="clear" w:color="auto" w:fill="FFFFFF"/>
          </w:tcPr>
          <w:p w14:paraId="798A2BDF" w14:textId="77777777" w:rsidR="008532A9" w:rsidRDefault="008532A9" w:rsidP="00B2648F">
            <w:pPr>
              <w:jc w:val="center"/>
              <w:rPr>
                <w:b/>
                <w:sz w:val="18"/>
                <w:szCs w:val="18"/>
              </w:rPr>
            </w:pPr>
            <w:r w:rsidRPr="00B10562">
              <w:rPr>
                <w:b/>
                <w:sz w:val="18"/>
                <w:szCs w:val="18"/>
              </w:rPr>
              <w:t>id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shd w:val="clear" w:color="auto" w:fill="FFFFFF"/>
          </w:tcPr>
          <w:p w14:paraId="44C205F1" w14:textId="77777777" w:rsidR="008532A9" w:rsidRDefault="000F335C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626AD92C" w14:textId="77777777" w:rsidR="008532A9" w:rsidRDefault="000F335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</w:t>
            </w:r>
            <w:r>
              <w:rPr>
                <w:sz w:val="18"/>
                <w:szCs w:val="18"/>
              </w:rPr>
              <w:t>id</w:t>
            </w:r>
          </w:p>
        </w:tc>
      </w:tr>
      <w:tr w:rsidR="008532A9" w14:paraId="56D374B3" w14:textId="77777777" w:rsidTr="00B2648F">
        <w:tc>
          <w:tcPr>
            <w:tcW w:w="1614" w:type="dxa"/>
            <w:shd w:val="clear" w:color="auto" w:fill="FFFFFF"/>
          </w:tcPr>
          <w:p w14:paraId="65D65EE5" w14:textId="77777777" w:rsidR="008532A9" w:rsidRPr="00644859" w:rsidRDefault="00E25378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1025" w:type="dxa"/>
            <w:shd w:val="clear" w:color="auto" w:fill="FFFFFF"/>
          </w:tcPr>
          <w:p w14:paraId="6C0372F8" w14:textId="77777777" w:rsidR="008532A9" w:rsidRDefault="00E438A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5B5E96FE" w14:textId="77777777" w:rsidR="008532A9" w:rsidRDefault="00E438AC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用户对象</w:t>
            </w:r>
          </w:p>
        </w:tc>
      </w:tr>
      <w:tr w:rsidR="008532A9" w14:paraId="357D4F5E" w14:textId="77777777" w:rsidTr="00B2648F">
        <w:tc>
          <w:tcPr>
            <w:tcW w:w="1614" w:type="dxa"/>
            <w:shd w:val="clear" w:color="auto" w:fill="FFFFFF"/>
          </w:tcPr>
          <w:p w14:paraId="0930DC7C" w14:textId="77777777" w:rsidR="008532A9" w:rsidRPr="004E1272" w:rsidRDefault="00E25378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25" w:type="dxa"/>
            <w:shd w:val="clear" w:color="auto" w:fill="FFFFFF"/>
          </w:tcPr>
          <w:p w14:paraId="32873247" w14:textId="77777777" w:rsidR="008532A9" w:rsidRDefault="00AB73B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7A08E3C" w14:textId="77777777" w:rsidR="008532A9" w:rsidRDefault="00AB73B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帖子内容</w:t>
            </w:r>
          </w:p>
        </w:tc>
      </w:tr>
      <w:tr w:rsidR="00E25378" w14:paraId="1AE384B3" w14:textId="77777777" w:rsidTr="00B2648F">
        <w:tc>
          <w:tcPr>
            <w:tcW w:w="1614" w:type="dxa"/>
            <w:shd w:val="clear" w:color="auto" w:fill="FFFFFF"/>
          </w:tcPr>
          <w:p w14:paraId="235A8C23" w14:textId="77777777" w:rsidR="00E25378" w:rsidRPr="00E25378" w:rsidRDefault="00E25378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pics</w:t>
            </w:r>
          </w:p>
        </w:tc>
        <w:tc>
          <w:tcPr>
            <w:tcW w:w="1025" w:type="dxa"/>
            <w:shd w:val="clear" w:color="auto" w:fill="FFFFFF"/>
          </w:tcPr>
          <w:p w14:paraId="63BEDD06" w14:textId="77777777" w:rsidR="00E25378" w:rsidRDefault="00E2537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2C3225DE" w14:textId="77777777" w:rsidR="00E25378" w:rsidRDefault="00E2537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图片</w:t>
            </w:r>
          </w:p>
        </w:tc>
      </w:tr>
      <w:tr w:rsidR="00E25378" w14:paraId="4E7E999D" w14:textId="77777777" w:rsidTr="00B2648F">
        <w:tc>
          <w:tcPr>
            <w:tcW w:w="1614" w:type="dxa"/>
            <w:shd w:val="clear" w:color="auto" w:fill="FFFFFF"/>
          </w:tcPr>
          <w:p w14:paraId="256692B5" w14:textId="77777777" w:rsidR="00E25378" w:rsidRPr="00E25378" w:rsidRDefault="00E25378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videoName</w:t>
            </w:r>
          </w:p>
        </w:tc>
        <w:tc>
          <w:tcPr>
            <w:tcW w:w="1025" w:type="dxa"/>
            <w:shd w:val="clear" w:color="auto" w:fill="FFFFFF"/>
          </w:tcPr>
          <w:p w14:paraId="6B16EEC3" w14:textId="77777777" w:rsidR="00E25378" w:rsidRDefault="00E2537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69D293D7" w14:textId="77777777" w:rsidR="00E25378" w:rsidRPr="00761028" w:rsidRDefault="00761028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七牛视频名称</w:t>
            </w:r>
          </w:p>
        </w:tc>
      </w:tr>
      <w:tr w:rsidR="00E25378" w14:paraId="296D3727" w14:textId="77777777" w:rsidTr="00B2648F">
        <w:tc>
          <w:tcPr>
            <w:tcW w:w="1614" w:type="dxa"/>
            <w:shd w:val="clear" w:color="auto" w:fill="FFFFFF"/>
          </w:tcPr>
          <w:p w14:paraId="69D7F533" w14:textId="77777777" w:rsidR="00E25378" w:rsidRPr="00E25378" w:rsidRDefault="00E25378" w:rsidP="00E25378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bucket</w:t>
            </w:r>
          </w:p>
        </w:tc>
        <w:tc>
          <w:tcPr>
            <w:tcW w:w="1025" w:type="dxa"/>
            <w:shd w:val="clear" w:color="auto" w:fill="FFFFFF"/>
          </w:tcPr>
          <w:p w14:paraId="1CE68537" w14:textId="77777777" w:rsidR="00E25378" w:rsidRDefault="00E2537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529140BB" w14:textId="77777777" w:rsidR="00E25378" w:rsidRPr="00761028" w:rsidRDefault="00761028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</w:t>
            </w:r>
            <w:r w:rsidRPr="00761028">
              <w:rPr>
                <w:sz w:val="18"/>
                <w:szCs w:val="18"/>
              </w:rPr>
              <w:t>bucket</w:t>
            </w:r>
            <w:r w:rsidRPr="00761028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E25378" w14:paraId="59FA6479" w14:textId="77777777" w:rsidTr="00B2648F">
        <w:tc>
          <w:tcPr>
            <w:tcW w:w="1614" w:type="dxa"/>
            <w:shd w:val="clear" w:color="auto" w:fill="FFFFFF"/>
          </w:tcPr>
          <w:p w14:paraId="5DE99840" w14:textId="77777777" w:rsidR="00E25378" w:rsidRPr="00E25378" w:rsidRDefault="00E25378" w:rsidP="00E25378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domain</w:t>
            </w:r>
          </w:p>
        </w:tc>
        <w:tc>
          <w:tcPr>
            <w:tcW w:w="1025" w:type="dxa"/>
            <w:shd w:val="clear" w:color="auto" w:fill="FFFFFF"/>
          </w:tcPr>
          <w:p w14:paraId="6582BB38" w14:textId="77777777" w:rsidR="00E25378" w:rsidRDefault="00E2537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635549BB" w14:textId="77777777" w:rsidR="00E25378" w:rsidRPr="00761028" w:rsidRDefault="00761028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七牛域名</w:t>
            </w:r>
          </w:p>
        </w:tc>
      </w:tr>
      <w:tr w:rsidR="00264D95" w14:paraId="458BC0BE" w14:textId="77777777" w:rsidTr="00B2648F">
        <w:tc>
          <w:tcPr>
            <w:tcW w:w="1614" w:type="dxa"/>
            <w:shd w:val="clear" w:color="auto" w:fill="FFFFFF"/>
          </w:tcPr>
          <w:p w14:paraId="75ED521E" w14:textId="77777777" w:rsidR="00264D95" w:rsidRPr="00E25378" w:rsidRDefault="00264D95" w:rsidP="00E25378">
            <w:pPr>
              <w:jc w:val="center"/>
              <w:rPr>
                <w:b/>
                <w:sz w:val="18"/>
                <w:szCs w:val="18"/>
              </w:rPr>
            </w:pPr>
            <w:r w:rsidRPr="00264D95">
              <w:rPr>
                <w:b/>
                <w:sz w:val="18"/>
                <w:szCs w:val="18"/>
              </w:rPr>
              <w:lastRenderedPageBreak/>
              <w:t>praiseId</w:t>
            </w:r>
          </w:p>
        </w:tc>
        <w:tc>
          <w:tcPr>
            <w:tcW w:w="1025" w:type="dxa"/>
            <w:shd w:val="clear" w:color="auto" w:fill="FFFFFF"/>
          </w:tcPr>
          <w:p w14:paraId="2C7432C6" w14:textId="77777777" w:rsidR="00264D95" w:rsidRDefault="00264D9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0CCA2BC" w14:textId="77777777" w:rsidR="00264D95" w:rsidRPr="00761028" w:rsidRDefault="00264D9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，如果有值，显示已赞</w:t>
            </w:r>
          </w:p>
        </w:tc>
      </w:tr>
      <w:tr w:rsidR="00E25378" w14:paraId="1B6929F0" w14:textId="77777777" w:rsidTr="00B2648F">
        <w:tc>
          <w:tcPr>
            <w:tcW w:w="1614" w:type="dxa"/>
            <w:shd w:val="clear" w:color="auto" w:fill="FFFFFF"/>
          </w:tcPr>
          <w:p w14:paraId="1D6E0694" w14:textId="77777777" w:rsidR="00E25378" w:rsidRPr="00E25378" w:rsidRDefault="00E25378" w:rsidP="00E25378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praiseNum</w:t>
            </w:r>
          </w:p>
        </w:tc>
        <w:tc>
          <w:tcPr>
            <w:tcW w:w="1025" w:type="dxa"/>
            <w:shd w:val="clear" w:color="auto" w:fill="FFFFFF"/>
          </w:tcPr>
          <w:p w14:paraId="20FF1AA2" w14:textId="77777777" w:rsidR="00E25378" w:rsidRDefault="00E2537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5AD7B89" w14:textId="77777777" w:rsidR="00E25378" w:rsidRDefault="0076102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赞数量</w:t>
            </w:r>
          </w:p>
        </w:tc>
      </w:tr>
      <w:tr w:rsidR="00E25378" w14:paraId="0BF24D0F" w14:textId="77777777" w:rsidTr="00B2648F">
        <w:tc>
          <w:tcPr>
            <w:tcW w:w="1614" w:type="dxa"/>
            <w:shd w:val="clear" w:color="auto" w:fill="FFFFFF"/>
          </w:tcPr>
          <w:p w14:paraId="2C7A96B5" w14:textId="77777777" w:rsidR="00E25378" w:rsidRPr="00E25378" w:rsidRDefault="00E25378" w:rsidP="00E25378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commentNum</w:t>
            </w:r>
          </w:p>
        </w:tc>
        <w:tc>
          <w:tcPr>
            <w:tcW w:w="1025" w:type="dxa"/>
            <w:shd w:val="clear" w:color="auto" w:fill="FFFFFF"/>
          </w:tcPr>
          <w:p w14:paraId="75F47245" w14:textId="77777777" w:rsidR="00E25378" w:rsidRDefault="00E2537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DD0BD13" w14:textId="77777777" w:rsidR="00E25378" w:rsidRDefault="0076102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评论数量</w:t>
            </w:r>
          </w:p>
        </w:tc>
      </w:tr>
      <w:tr w:rsidR="00E25378" w14:paraId="77B5C27D" w14:textId="77777777" w:rsidTr="00B2648F">
        <w:tc>
          <w:tcPr>
            <w:tcW w:w="1614" w:type="dxa"/>
            <w:shd w:val="clear" w:color="auto" w:fill="FFFFFF"/>
          </w:tcPr>
          <w:p w14:paraId="6982F30A" w14:textId="77777777" w:rsidR="00E25378" w:rsidRPr="00E25378" w:rsidRDefault="00E25378" w:rsidP="00E25378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createTime</w:t>
            </w:r>
          </w:p>
        </w:tc>
        <w:tc>
          <w:tcPr>
            <w:tcW w:w="1025" w:type="dxa"/>
            <w:shd w:val="clear" w:color="auto" w:fill="FFFFFF"/>
          </w:tcPr>
          <w:p w14:paraId="5FB2C87B" w14:textId="77777777" w:rsidR="00E25378" w:rsidRDefault="00E2537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68C20E91" w14:textId="77777777" w:rsidR="00E25378" w:rsidRDefault="0076102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</w:tbl>
    <w:p w14:paraId="12F3323E" w14:textId="77777777" w:rsidR="008532A9" w:rsidRDefault="008532A9" w:rsidP="008532A9">
      <w:pPr>
        <w:pStyle w:val="a6"/>
      </w:pPr>
    </w:p>
    <w:p w14:paraId="16DB3FAE" w14:textId="77777777" w:rsidR="00E438AC" w:rsidRDefault="00E438AC" w:rsidP="008532A9">
      <w:pPr>
        <w:pStyle w:val="a6"/>
      </w:pPr>
      <w:r>
        <w:t>user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E438AC" w14:paraId="24E4AF2C" w14:textId="77777777" w:rsidTr="00B2648F">
        <w:tc>
          <w:tcPr>
            <w:tcW w:w="1614" w:type="dxa"/>
            <w:shd w:val="clear" w:color="auto" w:fill="FFFFFF"/>
          </w:tcPr>
          <w:p w14:paraId="7426B0CD" w14:textId="77777777" w:rsidR="00E438AC" w:rsidRDefault="00E438A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0B59AA54" w14:textId="77777777" w:rsidR="00E438AC" w:rsidRDefault="00E438A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09E803C1" w14:textId="77777777" w:rsidR="00E438AC" w:rsidRDefault="00E438A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438AC" w14:paraId="7AB6972F" w14:textId="77777777" w:rsidTr="00B2648F">
        <w:tc>
          <w:tcPr>
            <w:tcW w:w="1614" w:type="dxa"/>
            <w:shd w:val="clear" w:color="auto" w:fill="FFFFFF"/>
          </w:tcPr>
          <w:p w14:paraId="7420FD54" w14:textId="77777777" w:rsidR="00E438AC" w:rsidRDefault="00E438AC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25" w:type="dxa"/>
            <w:shd w:val="clear" w:color="auto" w:fill="FFFFFF"/>
          </w:tcPr>
          <w:p w14:paraId="30A37142" w14:textId="77777777" w:rsidR="00E438AC" w:rsidRDefault="00E438AC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93CC0A1" w14:textId="77777777" w:rsidR="00E438AC" w:rsidRDefault="00E438A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438AC" w14:paraId="7296131B" w14:textId="77777777" w:rsidTr="00B2648F">
        <w:tc>
          <w:tcPr>
            <w:tcW w:w="1614" w:type="dxa"/>
            <w:shd w:val="clear" w:color="auto" w:fill="FFFFFF"/>
          </w:tcPr>
          <w:p w14:paraId="49D2D6D7" w14:textId="77777777" w:rsidR="00E438AC" w:rsidRDefault="00E438AC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fullName</w:t>
            </w:r>
          </w:p>
        </w:tc>
        <w:tc>
          <w:tcPr>
            <w:tcW w:w="1025" w:type="dxa"/>
            <w:shd w:val="clear" w:color="auto" w:fill="FFFFFF"/>
          </w:tcPr>
          <w:p w14:paraId="3888DE2F" w14:textId="77777777" w:rsidR="00E438AC" w:rsidRDefault="00E438AC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75C07003" w14:textId="77777777" w:rsidR="00E438AC" w:rsidRDefault="00E438AC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用户全称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如北京大头儿子爸爸</w:t>
            </w:r>
          </w:p>
        </w:tc>
      </w:tr>
      <w:tr w:rsidR="00E438AC" w14:paraId="05D76553" w14:textId="77777777" w:rsidTr="00B2648F">
        <w:tc>
          <w:tcPr>
            <w:tcW w:w="1614" w:type="dxa"/>
            <w:shd w:val="clear" w:color="auto" w:fill="FFFFFF"/>
          </w:tcPr>
          <w:p w14:paraId="0267E1EE" w14:textId="77777777" w:rsidR="00E438AC" w:rsidRPr="00E438AC" w:rsidRDefault="00E438AC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avatar</w:t>
            </w:r>
          </w:p>
        </w:tc>
        <w:tc>
          <w:tcPr>
            <w:tcW w:w="1025" w:type="dxa"/>
            <w:shd w:val="clear" w:color="auto" w:fill="FFFFFF"/>
          </w:tcPr>
          <w:p w14:paraId="66532952" w14:textId="77777777" w:rsidR="00E438AC" w:rsidRDefault="00E438A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F652209" w14:textId="77777777" w:rsidR="00E438AC" w:rsidRDefault="00E438A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用户头像访问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3356E184" w14:textId="77777777" w:rsidR="00E438AC" w:rsidRDefault="00E438AC" w:rsidP="008532A9">
      <w:pPr>
        <w:pStyle w:val="a6"/>
      </w:pPr>
    </w:p>
    <w:p w14:paraId="27165FEB" w14:textId="77777777" w:rsidR="00FC6245" w:rsidRDefault="00FC6245" w:rsidP="008532A9">
      <w:pPr>
        <w:pStyle w:val="a6"/>
      </w:pPr>
      <w:r>
        <w:t>pics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FC6245" w14:paraId="3407FDF7" w14:textId="77777777" w:rsidTr="00B2648F">
        <w:tc>
          <w:tcPr>
            <w:tcW w:w="1614" w:type="dxa"/>
            <w:shd w:val="clear" w:color="auto" w:fill="FFFFFF"/>
          </w:tcPr>
          <w:p w14:paraId="206A817B" w14:textId="77777777" w:rsidR="00FC6245" w:rsidRDefault="00FC6245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30F60D9F" w14:textId="77777777" w:rsidR="00FC6245" w:rsidRDefault="00FC6245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6A75609B" w14:textId="77777777" w:rsidR="00FC6245" w:rsidRDefault="00FC6245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C6245" w14:paraId="5A1C210F" w14:textId="77777777" w:rsidTr="00B2648F">
        <w:tc>
          <w:tcPr>
            <w:tcW w:w="1614" w:type="dxa"/>
            <w:shd w:val="clear" w:color="auto" w:fill="FFFFFF"/>
          </w:tcPr>
          <w:p w14:paraId="31A6B689" w14:textId="77777777" w:rsidR="00FC6245" w:rsidRDefault="0002190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025" w:type="dxa"/>
            <w:shd w:val="clear" w:color="auto" w:fill="FFFFFF"/>
          </w:tcPr>
          <w:p w14:paraId="63B57C63" w14:textId="77777777" w:rsidR="00FC6245" w:rsidRDefault="00FC6245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471BAE8" w14:textId="77777777" w:rsidR="00FC6245" w:rsidRDefault="0002190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原始图片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C6245" w14:paraId="4FCAF7D6" w14:textId="77777777" w:rsidTr="00B2648F">
        <w:tc>
          <w:tcPr>
            <w:tcW w:w="1614" w:type="dxa"/>
            <w:shd w:val="clear" w:color="auto" w:fill="FFFFFF"/>
          </w:tcPr>
          <w:p w14:paraId="042D20EF" w14:textId="77777777" w:rsidR="00FC6245" w:rsidRDefault="0002190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025" w:type="dxa"/>
            <w:shd w:val="clear" w:color="auto" w:fill="FFFFFF"/>
          </w:tcPr>
          <w:p w14:paraId="52551431" w14:textId="77777777" w:rsidR="00FC6245" w:rsidRDefault="00FC6245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4F46B74" w14:textId="77777777" w:rsidR="00FC6245" w:rsidRDefault="0002190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缩略图片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3892BD83" w14:textId="77777777" w:rsidR="00FC6245" w:rsidRDefault="00FC6245" w:rsidP="008532A9">
      <w:pPr>
        <w:pStyle w:val="a6"/>
      </w:pPr>
    </w:p>
    <w:p w14:paraId="707D0C39" w14:textId="77777777" w:rsidR="0065100A" w:rsidRDefault="00EF41A6" w:rsidP="008532A9">
      <w:pPr>
        <w:pStyle w:val="a6"/>
      </w:pPr>
      <w:r>
        <w:rPr>
          <w:rFonts w:hint="eastAsia"/>
        </w:rPr>
        <w:t>关于视频播放</w:t>
      </w:r>
    </w:p>
    <w:p w14:paraId="084AEB69" w14:textId="77777777" w:rsidR="001E4810" w:rsidRDefault="00002147" w:rsidP="001E4810">
      <w:r>
        <w:t>当</w:t>
      </w:r>
      <w:r>
        <w:t>videoName</w:t>
      </w:r>
      <w:r>
        <w:t>不为</w:t>
      </w:r>
      <w:r>
        <w:t>null</w:t>
      </w:r>
      <w:r>
        <w:t>时</w:t>
      </w:r>
      <w:r>
        <w:rPr>
          <w:rFonts w:hint="eastAsia"/>
        </w:rPr>
        <w:t>，</w:t>
      </w:r>
      <w:r>
        <w:t>表示帖子包含视频</w:t>
      </w:r>
    </w:p>
    <w:p w14:paraId="3D35C2A2" w14:textId="77777777" w:rsidR="008F09DE" w:rsidRDefault="001E4810" w:rsidP="001E4810">
      <w:r>
        <w:t>视频地址为</w:t>
      </w:r>
      <w:hyperlink r:id="rId11" w:history="1">
        <w:r w:rsidR="008F09DE" w:rsidRPr="0012730F">
          <w:rPr>
            <w:rStyle w:val="a4"/>
          </w:rPr>
          <w:t>http://bucket+domain+videoName</w:t>
        </w:r>
      </w:hyperlink>
    </w:p>
    <w:p w14:paraId="52789020" w14:textId="77777777" w:rsidR="00EF41A6" w:rsidRDefault="008F09DE" w:rsidP="001E4810">
      <w:r>
        <w:t>例如</w:t>
      </w:r>
      <w:r>
        <w:rPr>
          <w:rFonts w:hint="eastAsia"/>
        </w:rPr>
        <w:t>：</w:t>
      </w:r>
      <w:hyperlink r:id="rId12" w:history="1">
        <w:r w:rsidRPr="00383DC7">
          <w:rPr>
            <w:rStyle w:val="a4"/>
          </w:rPr>
          <w:t>http://hyww201407.qiniudn.com/2015-05-18-15-54-25-37.mp4</w:t>
        </w:r>
      </w:hyperlink>
    </w:p>
    <w:p w14:paraId="763DFC34" w14:textId="77777777" w:rsidR="00383DC7" w:rsidRDefault="00383DC7" w:rsidP="001E4810">
      <w:r>
        <w:t>预览图</w:t>
      </w:r>
      <w:r>
        <w:rPr>
          <w:rFonts w:hint="eastAsia"/>
        </w:rPr>
        <w:t>，</w:t>
      </w:r>
      <w:r>
        <w:t>把</w:t>
      </w:r>
      <w:r>
        <w:t>videoName</w:t>
      </w:r>
      <w:r>
        <w:t>结尾的</w:t>
      </w:r>
      <w:r>
        <w:t>mp4</w:t>
      </w:r>
      <w:r>
        <w:t>替换成</w:t>
      </w:r>
      <w:r>
        <w:t>jpg</w:t>
      </w:r>
    </w:p>
    <w:p w14:paraId="43015C43" w14:textId="77777777" w:rsidR="00383DC7" w:rsidRDefault="00383DC7" w:rsidP="001E4810">
      <w:r>
        <w:t>预览图地址为</w:t>
      </w:r>
      <w:r>
        <w:rPr>
          <w:rFonts w:hint="eastAsia"/>
        </w:rPr>
        <w:t xml:space="preserve"> </w:t>
      </w:r>
      <w:hyperlink r:id="rId13" w:history="1">
        <w:r w:rsidRPr="0012730F">
          <w:rPr>
            <w:rStyle w:val="a4"/>
            <w:rFonts w:hint="eastAsia"/>
          </w:rPr>
          <w:t>http</w:t>
        </w:r>
        <w:r w:rsidRPr="0012730F">
          <w:rPr>
            <w:rStyle w:val="a4"/>
          </w:rPr>
          <w:t>://bucket+domain+videoName</w:t>
        </w:r>
      </w:hyperlink>
    </w:p>
    <w:p w14:paraId="263D5C78" w14:textId="77777777" w:rsidR="00383DC7" w:rsidRDefault="00383DC7" w:rsidP="001E4810">
      <w:r>
        <w:t>例如</w:t>
      </w:r>
      <w:r>
        <w:rPr>
          <w:rFonts w:hint="eastAsia"/>
        </w:rPr>
        <w:t>：</w:t>
      </w:r>
      <w:hyperlink r:id="rId14" w:history="1">
        <w:r w:rsidRPr="00383DC7">
          <w:rPr>
            <w:rStyle w:val="a4"/>
          </w:rPr>
          <w:t>http://hyww201407.qiniudn.com/2015-05-18-15-54-25-37.jpg</w:t>
        </w:r>
      </w:hyperlink>
    </w:p>
    <w:p w14:paraId="1B11312D" w14:textId="77777777" w:rsidR="0065100A" w:rsidRDefault="00421087" w:rsidP="0065100A">
      <w:pPr>
        <w:pStyle w:val="2"/>
      </w:pPr>
      <w:bookmarkStart w:id="79" w:name="_查看指定活动下，我及我的家人的帖子"/>
      <w:bookmarkEnd w:id="79"/>
      <w:r>
        <w:t>查看指定</w:t>
      </w:r>
      <w:r w:rsidR="0065100A">
        <w:t>活动下</w:t>
      </w:r>
      <w:r w:rsidR="0065100A">
        <w:rPr>
          <w:rFonts w:hint="eastAsia"/>
        </w:rPr>
        <w:t>，</w:t>
      </w:r>
      <w:r w:rsidR="0065100A">
        <w:t>我及我的家人的帖子</w:t>
      </w:r>
    </w:p>
    <w:p w14:paraId="7D984D0E" w14:textId="77777777" w:rsidR="0065100A" w:rsidRDefault="0065100A" w:rsidP="0065100A">
      <w:pPr>
        <w:pStyle w:val="a6"/>
      </w:pPr>
      <w:r>
        <w:t>URL</w:t>
      </w:r>
    </w:p>
    <w:p w14:paraId="56D11DC0" w14:textId="77777777" w:rsidR="0065100A" w:rsidRDefault="0065100A" w:rsidP="0065100A">
      <w:pPr>
        <w:pStyle w:val="a6"/>
      </w:pPr>
      <w:r w:rsidRPr="0065100A">
        <w:t>/activity/posts/list_in_activity</w:t>
      </w:r>
    </w:p>
    <w:p w14:paraId="2F6F3EC5" w14:textId="77777777" w:rsidR="0065100A" w:rsidRDefault="0065100A" w:rsidP="0065100A">
      <w:pPr>
        <w:pStyle w:val="a6"/>
      </w:pPr>
    </w:p>
    <w:p w14:paraId="59C7D43F" w14:textId="77777777" w:rsidR="0065100A" w:rsidRDefault="0065100A" w:rsidP="0065100A">
      <w:pPr>
        <w:pStyle w:val="a6"/>
      </w:pPr>
      <w:r>
        <w:t>示例</w:t>
      </w:r>
    </w:p>
    <w:p w14:paraId="62265611" w14:textId="77777777" w:rsidR="0065100A" w:rsidRDefault="0065100A" w:rsidP="0065100A">
      <w:r w:rsidRPr="0065100A">
        <w:t>{"userId": 41961, "activityId": 2}</w:t>
      </w:r>
    </w:p>
    <w:p w14:paraId="73C0BA91" w14:textId="77777777" w:rsidR="0065100A" w:rsidRDefault="0065100A" w:rsidP="0065100A"/>
    <w:p w14:paraId="43C23833" w14:textId="77777777" w:rsidR="008E6536" w:rsidRDefault="008E6536" w:rsidP="008E6536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8E6536" w14:paraId="23011280" w14:textId="77777777" w:rsidTr="00BB0835">
        <w:tc>
          <w:tcPr>
            <w:tcW w:w="1133" w:type="dxa"/>
            <w:shd w:val="clear" w:color="auto" w:fill="FFFFFF"/>
          </w:tcPr>
          <w:p w14:paraId="0CF2C92F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591CBC95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3E7B75EC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2167B7C0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E6536" w14:paraId="61ACA6CA" w14:textId="77777777" w:rsidTr="00BB0835">
        <w:tc>
          <w:tcPr>
            <w:tcW w:w="1133" w:type="dxa"/>
            <w:shd w:val="clear" w:color="auto" w:fill="FFFFFF"/>
          </w:tcPr>
          <w:p w14:paraId="7B2F727E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66483C3D" w14:textId="77777777" w:rsidR="008E6536" w:rsidRDefault="008E653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7C3BE2B9" w14:textId="77777777" w:rsidR="008E6536" w:rsidRDefault="008E653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2075C8FF" w14:textId="77777777" w:rsidR="008E6536" w:rsidRDefault="008E653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E6536" w14:paraId="4062A808" w14:textId="77777777" w:rsidTr="00BB0835">
        <w:tc>
          <w:tcPr>
            <w:tcW w:w="1133" w:type="dxa"/>
            <w:shd w:val="clear" w:color="auto" w:fill="FFFFFF"/>
          </w:tcPr>
          <w:p w14:paraId="37879084" w14:textId="77777777" w:rsidR="008E6536" w:rsidRDefault="00BB0835" w:rsidP="00B2648F">
            <w:pPr>
              <w:jc w:val="center"/>
              <w:rPr>
                <w:b/>
                <w:sz w:val="18"/>
                <w:szCs w:val="18"/>
              </w:rPr>
            </w:pPr>
            <w:r w:rsidRPr="00BB0835"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1058" w:type="dxa"/>
            <w:shd w:val="clear" w:color="auto" w:fill="FFFFFF"/>
          </w:tcPr>
          <w:p w14:paraId="66BFD877" w14:textId="77777777" w:rsidR="008E6536" w:rsidRDefault="00BB083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68E03621" w14:textId="77777777" w:rsidR="008E6536" w:rsidRDefault="008E653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7C897537" w14:textId="77777777" w:rsidR="008E6536" w:rsidRDefault="00BB083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14:paraId="23D507DC" w14:textId="77777777" w:rsidR="008E6536" w:rsidRPr="00E1789B" w:rsidRDefault="008E6536" w:rsidP="008E6536">
      <w:pPr>
        <w:rPr>
          <w:b/>
        </w:rPr>
      </w:pPr>
    </w:p>
    <w:p w14:paraId="3E9B4B4E" w14:textId="77777777" w:rsidR="008E6536" w:rsidRDefault="008E6536" w:rsidP="008E6536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8E6536" w14:paraId="78F979EB" w14:textId="77777777" w:rsidTr="00B2648F">
        <w:tc>
          <w:tcPr>
            <w:tcW w:w="1614" w:type="dxa"/>
            <w:shd w:val="clear" w:color="auto" w:fill="FFFFFF"/>
          </w:tcPr>
          <w:p w14:paraId="66A4B4A4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57B2F874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07F2642B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E6536" w14:paraId="0288E610" w14:textId="77777777" w:rsidTr="00B2648F">
        <w:tc>
          <w:tcPr>
            <w:tcW w:w="1614" w:type="dxa"/>
            <w:shd w:val="clear" w:color="auto" w:fill="FFFFFF"/>
          </w:tcPr>
          <w:p w14:paraId="15C72456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13C9A361" w14:textId="77777777" w:rsidR="008E6536" w:rsidRDefault="008E653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98D7331" w14:textId="77777777" w:rsidR="008E6536" w:rsidRDefault="008E653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8E6536" w14:paraId="2C531D60" w14:textId="77777777" w:rsidTr="00B2648F">
        <w:tc>
          <w:tcPr>
            <w:tcW w:w="1614" w:type="dxa"/>
            <w:shd w:val="clear" w:color="auto" w:fill="FFFFFF"/>
          </w:tcPr>
          <w:p w14:paraId="58EE9D52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551644C2" w14:textId="77777777" w:rsidR="008E6536" w:rsidRDefault="005B6FB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52589B85" w14:textId="77777777" w:rsidR="008E6536" w:rsidRDefault="005B6FBD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帖子数组</w:t>
            </w:r>
          </w:p>
        </w:tc>
      </w:tr>
    </w:tbl>
    <w:p w14:paraId="0B9AC079" w14:textId="77777777" w:rsidR="008E6536" w:rsidRDefault="008E6536" w:rsidP="008E6536"/>
    <w:p w14:paraId="4AD69834" w14:textId="77777777" w:rsidR="008E6536" w:rsidRPr="00644859" w:rsidRDefault="008E6536" w:rsidP="008E6536">
      <w:pPr>
        <w:pStyle w:val="a6"/>
      </w:pPr>
      <w:r w:rsidRPr="00644859">
        <w:t>data</w:t>
      </w:r>
      <w:r w:rsidRPr="00644859"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8E6536" w14:paraId="524317F9" w14:textId="77777777" w:rsidTr="00B2648F">
        <w:tc>
          <w:tcPr>
            <w:tcW w:w="1614" w:type="dxa"/>
            <w:shd w:val="clear" w:color="auto" w:fill="FFFFFF"/>
          </w:tcPr>
          <w:p w14:paraId="2599F037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1DA121FC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49A17645" w14:textId="77777777" w:rsidR="008E6536" w:rsidRDefault="008E653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E6536" w14:paraId="771E5D7E" w14:textId="77777777" w:rsidTr="00B2648F">
        <w:tc>
          <w:tcPr>
            <w:tcW w:w="1614" w:type="dxa"/>
            <w:shd w:val="clear" w:color="auto" w:fill="FFFFFF"/>
          </w:tcPr>
          <w:p w14:paraId="72FB7C4D" w14:textId="77777777" w:rsidR="008E6536" w:rsidRDefault="005B6FBD" w:rsidP="00B2648F">
            <w:pPr>
              <w:jc w:val="center"/>
              <w:rPr>
                <w:b/>
                <w:sz w:val="18"/>
                <w:szCs w:val="18"/>
              </w:rPr>
            </w:pPr>
            <w:r w:rsidRPr="005B6FBD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25" w:type="dxa"/>
            <w:shd w:val="clear" w:color="auto" w:fill="FFFFFF"/>
          </w:tcPr>
          <w:p w14:paraId="34DC95CD" w14:textId="77777777" w:rsidR="008E6536" w:rsidRDefault="00DB5A20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D6BAED2" w14:textId="77777777" w:rsidR="008E6536" w:rsidRDefault="00DB5A20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</w:t>
            </w:r>
            <w:r>
              <w:rPr>
                <w:sz w:val="18"/>
                <w:szCs w:val="18"/>
              </w:rPr>
              <w:t>id</w:t>
            </w:r>
          </w:p>
        </w:tc>
      </w:tr>
      <w:tr w:rsidR="008E6536" w14:paraId="086E7194" w14:textId="77777777" w:rsidTr="00B2648F">
        <w:tc>
          <w:tcPr>
            <w:tcW w:w="1614" w:type="dxa"/>
            <w:shd w:val="clear" w:color="auto" w:fill="FFFFFF"/>
          </w:tcPr>
          <w:p w14:paraId="62F5953F" w14:textId="77777777" w:rsidR="008E6536" w:rsidRPr="00644859" w:rsidRDefault="000A40DB" w:rsidP="00B2648F">
            <w:pPr>
              <w:jc w:val="center"/>
              <w:rPr>
                <w:b/>
                <w:sz w:val="18"/>
                <w:szCs w:val="18"/>
              </w:rPr>
            </w:pPr>
            <w:r w:rsidRPr="000A40DB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1025" w:type="dxa"/>
            <w:shd w:val="clear" w:color="auto" w:fill="FFFFFF"/>
          </w:tcPr>
          <w:p w14:paraId="026B7013" w14:textId="77777777" w:rsidR="008E6536" w:rsidRDefault="008F084A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6EB748BD" w14:textId="77777777" w:rsidR="008E6536" w:rsidRDefault="008F084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用户对象</w:t>
            </w:r>
          </w:p>
        </w:tc>
      </w:tr>
      <w:tr w:rsidR="008E6536" w14:paraId="36B1649E" w14:textId="77777777" w:rsidTr="00B2648F">
        <w:tc>
          <w:tcPr>
            <w:tcW w:w="1614" w:type="dxa"/>
            <w:shd w:val="clear" w:color="auto" w:fill="FFFFFF"/>
          </w:tcPr>
          <w:p w14:paraId="1007E900" w14:textId="77777777" w:rsidR="008E6536" w:rsidRPr="00644859" w:rsidRDefault="000A40DB" w:rsidP="00B2648F">
            <w:pPr>
              <w:jc w:val="center"/>
              <w:rPr>
                <w:b/>
                <w:sz w:val="18"/>
                <w:szCs w:val="18"/>
              </w:rPr>
            </w:pPr>
            <w:r w:rsidRPr="000A40DB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25" w:type="dxa"/>
            <w:shd w:val="clear" w:color="auto" w:fill="FFFFFF"/>
          </w:tcPr>
          <w:p w14:paraId="1A825B40" w14:textId="77777777" w:rsidR="008E6536" w:rsidRDefault="007B51B2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5F36D36" w14:textId="77777777" w:rsidR="008E6536" w:rsidRDefault="00894B02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帖子内容</w:t>
            </w:r>
          </w:p>
        </w:tc>
      </w:tr>
      <w:tr w:rsidR="000A40DB" w14:paraId="23D291E0" w14:textId="77777777" w:rsidTr="00B2648F">
        <w:tc>
          <w:tcPr>
            <w:tcW w:w="1614" w:type="dxa"/>
            <w:shd w:val="clear" w:color="auto" w:fill="FFFFFF"/>
          </w:tcPr>
          <w:p w14:paraId="4E6DDD7C" w14:textId="77777777" w:rsidR="000A40DB" w:rsidRPr="00E25378" w:rsidRDefault="000A40D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pics</w:t>
            </w:r>
          </w:p>
        </w:tc>
        <w:tc>
          <w:tcPr>
            <w:tcW w:w="1025" w:type="dxa"/>
            <w:shd w:val="clear" w:color="auto" w:fill="FFFFFF"/>
          </w:tcPr>
          <w:p w14:paraId="67D6C0F3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34B5217D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图片</w:t>
            </w:r>
            <w:r w:rsidR="00580952">
              <w:rPr>
                <w:sz w:val="18"/>
                <w:szCs w:val="18"/>
              </w:rPr>
              <w:t>数组</w:t>
            </w:r>
          </w:p>
        </w:tc>
      </w:tr>
      <w:tr w:rsidR="000A40DB" w14:paraId="5EF1401A" w14:textId="77777777" w:rsidTr="00B2648F">
        <w:tc>
          <w:tcPr>
            <w:tcW w:w="1614" w:type="dxa"/>
            <w:shd w:val="clear" w:color="auto" w:fill="FFFFFF"/>
          </w:tcPr>
          <w:p w14:paraId="60331391" w14:textId="77777777" w:rsidR="000A40DB" w:rsidRPr="00E25378" w:rsidRDefault="000A40D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videoName</w:t>
            </w:r>
          </w:p>
        </w:tc>
        <w:tc>
          <w:tcPr>
            <w:tcW w:w="1025" w:type="dxa"/>
            <w:shd w:val="clear" w:color="auto" w:fill="FFFFFF"/>
          </w:tcPr>
          <w:p w14:paraId="22828FAC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5CE85D7" w14:textId="77777777" w:rsidR="000A40DB" w:rsidRPr="00761028" w:rsidRDefault="000A40DB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七牛视频名称</w:t>
            </w:r>
          </w:p>
        </w:tc>
      </w:tr>
      <w:tr w:rsidR="000A40DB" w14:paraId="3F4E41AF" w14:textId="77777777" w:rsidTr="00B2648F">
        <w:tc>
          <w:tcPr>
            <w:tcW w:w="1614" w:type="dxa"/>
            <w:shd w:val="clear" w:color="auto" w:fill="FFFFFF"/>
          </w:tcPr>
          <w:p w14:paraId="68350BB8" w14:textId="77777777" w:rsidR="000A40DB" w:rsidRPr="00E25378" w:rsidRDefault="000A40D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bucket</w:t>
            </w:r>
          </w:p>
        </w:tc>
        <w:tc>
          <w:tcPr>
            <w:tcW w:w="1025" w:type="dxa"/>
            <w:shd w:val="clear" w:color="auto" w:fill="FFFFFF"/>
          </w:tcPr>
          <w:p w14:paraId="560F8FB9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E098C0B" w14:textId="77777777" w:rsidR="000A40DB" w:rsidRPr="00761028" w:rsidRDefault="000A40DB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</w:t>
            </w:r>
            <w:r w:rsidRPr="00761028">
              <w:rPr>
                <w:sz w:val="18"/>
                <w:szCs w:val="18"/>
              </w:rPr>
              <w:t>bucket</w:t>
            </w:r>
            <w:r w:rsidRPr="00761028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A40DB" w14:paraId="42BAC6A1" w14:textId="77777777" w:rsidTr="00B2648F">
        <w:tc>
          <w:tcPr>
            <w:tcW w:w="1614" w:type="dxa"/>
            <w:shd w:val="clear" w:color="auto" w:fill="FFFFFF"/>
          </w:tcPr>
          <w:p w14:paraId="383ABF8D" w14:textId="77777777" w:rsidR="000A40DB" w:rsidRPr="00E25378" w:rsidRDefault="000A40D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domain</w:t>
            </w:r>
          </w:p>
        </w:tc>
        <w:tc>
          <w:tcPr>
            <w:tcW w:w="1025" w:type="dxa"/>
            <w:shd w:val="clear" w:color="auto" w:fill="FFFFFF"/>
          </w:tcPr>
          <w:p w14:paraId="40D34A0E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4CCE005" w14:textId="77777777" w:rsidR="000A40DB" w:rsidRPr="00761028" w:rsidRDefault="000A40DB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七牛域名</w:t>
            </w:r>
          </w:p>
        </w:tc>
      </w:tr>
      <w:tr w:rsidR="00AD0D09" w14:paraId="7C8FCEA4" w14:textId="77777777" w:rsidTr="00B2648F">
        <w:tc>
          <w:tcPr>
            <w:tcW w:w="1614" w:type="dxa"/>
            <w:shd w:val="clear" w:color="auto" w:fill="FFFFFF"/>
          </w:tcPr>
          <w:p w14:paraId="1262EBC7" w14:textId="77777777" w:rsidR="00AD0D09" w:rsidRPr="00E25378" w:rsidRDefault="00AD0D09" w:rsidP="00B2648F">
            <w:pPr>
              <w:jc w:val="center"/>
              <w:rPr>
                <w:b/>
                <w:sz w:val="18"/>
                <w:szCs w:val="18"/>
              </w:rPr>
            </w:pPr>
            <w:r w:rsidRPr="00264D95">
              <w:rPr>
                <w:b/>
                <w:sz w:val="18"/>
                <w:szCs w:val="18"/>
              </w:rPr>
              <w:t>praiseId</w:t>
            </w:r>
          </w:p>
        </w:tc>
        <w:tc>
          <w:tcPr>
            <w:tcW w:w="1025" w:type="dxa"/>
            <w:shd w:val="clear" w:color="auto" w:fill="FFFFFF"/>
          </w:tcPr>
          <w:p w14:paraId="77FBEA3C" w14:textId="77777777" w:rsidR="00AD0D09" w:rsidRDefault="00AD0D0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65601CD" w14:textId="77777777" w:rsidR="00AD0D09" w:rsidRPr="00761028" w:rsidRDefault="00AD0D0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，如果有值，显示已赞</w:t>
            </w:r>
          </w:p>
        </w:tc>
      </w:tr>
      <w:tr w:rsidR="000A40DB" w14:paraId="5FBDE5E8" w14:textId="77777777" w:rsidTr="00B2648F">
        <w:tc>
          <w:tcPr>
            <w:tcW w:w="1614" w:type="dxa"/>
            <w:shd w:val="clear" w:color="auto" w:fill="FFFFFF"/>
          </w:tcPr>
          <w:p w14:paraId="33F75A1F" w14:textId="77777777" w:rsidR="000A40DB" w:rsidRPr="00E25378" w:rsidRDefault="000A40D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praiseNum</w:t>
            </w:r>
          </w:p>
        </w:tc>
        <w:tc>
          <w:tcPr>
            <w:tcW w:w="1025" w:type="dxa"/>
            <w:shd w:val="clear" w:color="auto" w:fill="FFFFFF"/>
          </w:tcPr>
          <w:p w14:paraId="33492A82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18F08F80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赞数量</w:t>
            </w:r>
          </w:p>
        </w:tc>
      </w:tr>
      <w:tr w:rsidR="000A40DB" w14:paraId="113DE632" w14:textId="77777777" w:rsidTr="00B2648F">
        <w:tc>
          <w:tcPr>
            <w:tcW w:w="1614" w:type="dxa"/>
            <w:shd w:val="clear" w:color="auto" w:fill="FFFFFF"/>
          </w:tcPr>
          <w:p w14:paraId="1329EF44" w14:textId="77777777" w:rsidR="000A40DB" w:rsidRPr="00E25378" w:rsidRDefault="000A40D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commentNum</w:t>
            </w:r>
          </w:p>
        </w:tc>
        <w:tc>
          <w:tcPr>
            <w:tcW w:w="1025" w:type="dxa"/>
            <w:shd w:val="clear" w:color="auto" w:fill="FFFFFF"/>
          </w:tcPr>
          <w:p w14:paraId="4ACCD274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EB2824F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评论数量</w:t>
            </w:r>
          </w:p>
        </w:tc>
      </w:tr>
      <w:tr w:rsidR="000A40DB" w14:paraId="230D83F6" w14:textId="77777777" w:rsidTr="00B2648F">
        <w:tc>
          <w:tcPr>
            <w:tcW w:w="1614" w:type="dxa"/>
            <w:shd w:val="clear" w:color="auto" w:fill="FFFFFF"/>
          </w:tcPr>
          <w:p w14:paraId="0EB4C94F" w14:textId="77777777" w:rsidR="000A40DB" w:rsidRPr="00E25378" w:rsidRDefault="000A40D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createTime</w:t>
            </w:r>
          </w:p>
        </w:tc>
        <w:tc>
          <w:tcPr>
            <w:tcW w:w="1025" w:type="dxa"/>
            <w:shd w:val="clear" w:color="auto" w:fill="FFFFFF"/>
          </w:tcPr>
          <w:p w14:paraId="489B9791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1412748A" w14:textId="77777777" w:rsidR="000A40DB" w:rsidRDefault="000A40D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</w:tbl>
    <w:p w14:paraId="588C4630" w14:textId="77777777" w:rsidR="008E6536" w:rsidRDefault="008E6536" w:rsidP="008E6536">
      <w:pPr>
        <w:pStyle w:val="a6"/>
      </w:pPr>
    </w:p>
    <w:p w14:paraId="186D86C4" w14:textId="77777777" w:rsidR="001D0FC7" w:rsidRDefault="001D0FC7" w:rsidP="001D0FC7">
      <w:pPr>
        <w:pStyle w:val="a6"/>
      </w:pPr>
      <w:r>
        <w:t>user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1D0FC7" w14:paraId="3AF75115" w14:textId="77777777" w:rsidTr="00B2648F">
        <w:tc>
          <w:tcPr>
            <w:tcW w:w="1614" w:type="dxa"/>
            <w:shd w:val="clear" w:color="auto" w:fill="FFFFFF"/>
          </w:tcPr>
          <w:p w14:paraId="3CD7D330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3ECDA4F1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723D767B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D0FC7" w14:paraId="1084D5E4" w14:textId="77777777" w:rsidTr="00B2648F">
        <w:tc>
          <w:tcPr>
            <w:tcW w:w="1614" w:type="dxa"/>
            <w:shd w:val="clear" w:color="auto" w:fill="FFFFFF"/>
          </w:tcPr>
          <w:p w14:paraId="3CEE6AF8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25" w:type="dxa"/>
            <w:shd w:val="clear" w:color="auto" w:fill="FFFFFF"/>
          </w:tcPr>
          <w:p w14:paraId="218A8BDB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B240947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D0FC7" w14:paraId="03BE98CB" w14:textId="77777777" w:rsidTr="00B2648F">
        <w:tc>
          <w:tcPr>
            <w:tcW w:w="1614" w:type="dxa"/>
            <w:shd w:val="clear" w:color="auto" w:fill="FFFFFF"/>
          </w:tcPr>
          <w:p w14:paraId="530E5149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fullName</w:t>
            </w:r>
          </w:p>
        </w:tc>
        <w:tc>
          <w:tcPr>
            <w:tcW w:w="1025" w:type="dxa"/>
            <w:shd w:val="clear" w:color="auto" w:fill="FFFFFF"/>
          </w:tcPr>
          <w:p w14:paraId="675145F8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33F61CE0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用户全称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如北京大头儿子爸爸</w:t>
            </w:r>
          </w:p>
        </w:tc>
      </w:tr>
      <w:tr w:rsidR="001D0FC7" w14:paraId="13568E6D" w14:textId="77777777" w:rsidTr="00B2648F">
        <w:tc>
          <w:tcPr>
            <w:tcW w:w="1614" w:type="dxa"/>
            <w:shd w:val="clear" w:color="auto" w:fill="FFFFFF"/>
          </w:tcPr>
          <w:p w14:paraId="41F847F0" w14:textId="77777777" w:rsidR="001D0FC7" w:rsidRPr="00E438AC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avatar</w:t>
            </w:r>
          </w:p>
        </w:tc>
        <w:tc>
          <w:tcPr>
            <w:tcW w:w="1025" w:type="dxa"/>
            <w:shd w:val="clear" w:color="auto" w:fill="FFFFFF"/>
          </w:tcPr>
          <w:p w14:paraId="6CEC91C2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AA0BBEF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用户头像访问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7AA2B3D3" w14:textId="77777777" w:rsidR="001D0FC7" w:rsidRDefault="001D0FC7" w:rsidP="008E6536">
      <w:pPr>
        <w:pStyle w:val="a6"/>
      </w:pPr>
    </w:p>
    <w:p w14:paraId="4ED9A9C0" w14:textId="77777777" w:rsidR="001D0FC7" w:rsidRDefault="001D0FC7" w:rsidP="001D0FC7">
      <w:pPr>
        <w:pStyle w:val="a6"/>
      </w:pPr>
      <w:r>
        <w:t>pics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1D0FC7" w14:paraId="1E97E2E2" w14:textId="77777777" w:rsidTr="00B2648F">
        <w:tc>
          <w:tcPr>
            <w:tcW w:w="1614" w:type="dxa"/>
            <w:shd w:val="clear" w:color="auto" w:fill="FFFFFF"/>
          </w:tcPr>
          <w:p w14:paraId="0F520D95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59DFD702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7B48454F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D0FC7" w14:paraId="14EE3591" w14:textId="77777777" w:rsidTr="00B2648F">
        <w:tc>
          <w:tcPr>
            <w:tcW w:w="1614" w:type="dxa"/>
            <w:shd w:val="clear" w:color="auto" w:fill="FFFFFF"/>
          </w:tcPr>
          <w:p w14:paraId="43E7C341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025" w:type="dxa"/>
            <w:shd w:val="clear" w:color="auto" w:fill="FFFFFF"/>
          </w:tcPr>
          <w:p w14:paraId="2D3A7592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36BD3D87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原始图片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1D0FC7" w14:paraId="0F3D6053" w14:textId="77777777" w:rsidTr="00B2648F">
        <w:tc>
          <w:tcPr>
            <w:tcW w:w="1614" w:type="dxa"/>
            <w:shd w:val="clear" w:color="auto" w:fill="FFFFFF"/>
          </w:tcPr>
          <w:p w14:paraId="1189C722" w14:textId="77777777" w:rsidR="001D0FC7" w:rsidRDefault="001D0FC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025" w:type="dxa"/>
            <w:shd w:val="clear" w:color="auto" w:fill="FFFFFF"/>
          </w:tcPr>
          <w:p w14:paraId="6DA91374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A5C3A83" w14:textId="77777777" w:rsidR="001D0FC7" w:rsidRDefault="001D0FC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缩略图片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40A5147D" w14:textId="77777777" w:rsidR="00150DD9" w:rsidRDefault="00150DD9" w:rsidP="008E6536">
      <w:pPr>
        <w:pStyle w:val="a6"/>
      </w:pPr>
    </w:p>
    <w:p w14:paraId="180FCC11" w14:textId="77777777" w:rsidR="00947CEB" w:rsidRDefault="00947CEB" w:rsidP="00947CEB">
      <w:pPr>
        <w:pStyle w:val="a6"/>
      </w:pPr>
      <w:r>
        <w:rPr>
          <w:rFonts w:hint="eastAsia"/>
        </w:rPr>
        <w:t>关于视频播放</w:t>
      </w:r>
    </w:p>
    <w:p w14:paraId="311454AF" w14:textId="77777777" w:rsidR="00947CEB" w:rsidRDefault="00947CEB" w:rsidP="00947CEB">
      <w:r>
        <w:t>当</w:t>
      </w:r>
      <w:r>
        <w:t>videoName</w:t>
      </w:r>
      <w:r>
        <w:t>不为</w:t>
      </w:r>
      <w:r>
        <w:t>null</w:t>
      </w:r>
      <w:r>
        <w:t>时</w:t>
      </w:r>
      <w:r>
        <w:rPr>
          <w:rFonts w:hint="eastAsia"/>
        </w:rPr>
        <w:t>，</w:t>
      </w:r>
      <w:r>
        <w:t>表示帖子包含视频</w:t>
      </w:r>
    </w:p>
    <w:p w14:paraId="7401935D" w14:textId="77777777" w:rsidR="00947CEB" w:rsidRDefault="00947CEB" w:rsidP="00947CEB">
      <w:r>
        <w:t>视频地址为</w:t>
      </w:r>
      <w:hyperlink r:id="rId15" w:history="1">
        <w:r w:rsidRPr="0012730F">
          <w:rPr>
            <w:rStyle w:val="a4"/>
          </w:rPr>
          <w:t>http://bucket+domain+videoName</w:t>
        </w:r>
      </w:hyperlink>
    </w:p>
    <w:p w14:paraId="7B7F5629" w14:textId="77777777" w:rsidR="00947CEB" w:rsidRDefault="00947CEB" w:rsidP="00947CEB">
      <w:r>
        <w:t>例如</w:t>
      </w:r>
      <w:r>
        <w:rPr>
          <w:rFonts w:hint="eastAsia"/>
        </w:rPr>
        <w:t>：</w:t>
      </w:r>
      <w:hyperlink r:id="rId16" w:history="1">
        <w:r w:rsidRPr="00383DC7">
          <w:rPr>
            <w:rStyle w:val="a4"/>
          </w:rPr>
          <w:t>http://hyww201407.qiniudn.com/2015-05-18-15-54-25-37.mp4</w:t>
        </w:r>
      </w:hyperlink>
    </w:p>
    <w:p w14:paraId="5F195B01" w14:textId="77777777" w:rsidR="00947CEB" w:rsidRDefault="00947CEB" w:rsidP="00947CEB">
      <w:r>
        <w:t>预览图</w:t>
      </w:r>
      <w:r>
        <w:rPr>
          <w:rFonts w:hint="eastAsia"/>
        </w:rPr>
        <w:t>，</w:t>
      </w:r>
      <w:r>
        <w:t>把</w:t>
      </w:r>
      <w:r>
        <w:t>videoName</w:t>
      </w:r>
      <w:r>
        <w:t>结尾的</w:t>
      </w:r>
      <w:r>
        <w:t>mp4</w:t>
      </w:r>
      <w:r>
        <w:t>替换成</w:t>
      </w:r>
      <w:r>
        <w:t>jpg</w:t>
      </w:r>
    </w:p>
    <w:p w14:paraId="6AC515CB" w14:textId="77777777" w:rsidR="00947CEB" w:rsidRDefault="00947CEB" w:rsidP="00947CEB">
      <w:r>
        <w:t>预览图地址为</w:t>
      </w:r>
      <w:r>
        <w:rPr>
          <w:rFonts w:hint="eastAsia"/>
        </w:rPr>
        <w:t xml:space="preserve"> </w:t>
      </w:r>
      <w:hyperlink r:id="rId17" w:history="1">
        <w:r w:rsidRPr="0012730F">
          <w:rPr>
            <w:rStyle w:val="a4"/>
            <w:rFonts w:hint="eastAsia"/>
          </w:rPr>
          <w:t>http</w:t>
        </w:r>
        <w:r w:rsidRPr="0012730F">
          <w:rPr>
            <w:rStyle w:val="a4"/>
          </w:rPr>
          <w:t>://bucket+domain+videoName</w:t>
        </w:r>
      </w:hyperlink>
    </w:p>
    <w:p w14:paraId="25E2042F" w14:textId="77777777" w:rsidR="00947CEB" w:rsidRDefault="00947CEB" w:rsidP="00947CEB">
      <w:r>
        <w:t>例如</w:t>
      </w:r>
      <w:r>
        <w:rPr>
          <w:rFonts w:hint="eastAsia"/>
        </w:rPr>
        <w:t>：</w:t>
      </w:r>
      <w:hyperlink r:id="rId18" w:history="1">
        <w:r w:rsidRPr="00383DC7">
          <w:rPr>
            <w:rStyle w:val="a4"/>
          </w:rPr>
          <w:t>http://hyww201407.qiniudn.com/2015-05-18-15-54-25-37.jpg</w:t>
        </w:r>
      </w:hyperlink>
    </w:p>
    <w:p w14:paraId="6AC7473A" w14:textId="77777777" w:rsidR="00947CEB" w:rsidRPr="00947CEB" w:rsidRDefault="00947CEB" w:rsidP="008E6536">
      <w:pPr>
        <w:pStyle w:val="a6"/>
      </w:pPr>
    </w:p>
    <w:p w14:paraId="7A047933" w14:textId="77777777" w:rsidR="00150DD9" w:rsidRDefault="00150DD9" w:rsidP="00150DD9">
      <w:pPr>
        <w:pStyle w:val="2"/>
      </w:pPr>
      <w:bookmarkStart w:id="80" w:name="_查看活动详情"/>
      <w:bookmarkEnd w:id="80"/>
      <w:r>
        <w:t>查看活动详情</w:t>
      </w:r>
    </w:p>
    <w:p w14:paraId="18AA808E" w14:textId="77777777" w:rsidR="00150DD9" w:rsidRDefault="00150DD9" w:rsidP="00150DD9">
      <w:pPr>
        <w:pStyle w:val="a6"/>
      </w:pPr>
      <w:r>
        <w:rPr>
          <w:rFonts w:hint="eastAsia"/>
        </w:rPr>
        <w:t>URL</w:t>
      </w:r>
    </w:p>
    <w:p w14:paraId="60129822" w14:textId="77777777" w:rsidR="00150DD9" w:rsidRDefault="00150DD9" w:rsidP="00150DD9">
      <w:r w:rsidRPr="00150DD9">
        <w:t>/activity/activity/view</w:t>
      </w:r>
    </w:p>
    <w:p w14:paraId="4463344E" w14:textId="77777777" w:rsidR="00150DD9" w:rsidRDefault="00150DD9" w:rsidP="00150DD9">
      <w:pPr>
        <w:pStyle w:val="a6"/>
      </w:pPr>
    </w:p>
    <w:p w14:paraId="2CDA7A04" w14:textId="77777777" w:rsidR="00150DD9" w:rsidRDefault="00150DD9" w:rsidP="00150DD9">
      <w:pPr>
        <w:pStyle w:val="a6"/>
      </w:pPr>
      <w:r>
        <w:t>示例</w:t>
      </w:r>
    </w:p>
    <w:p w14:paraId="5487B196" w14:textId="77777777" w:rsidR="00150DD9" w:rsidRDefault="00150DD9" w:rsidP="00150DD9">
      <w:r w:rsidRPr="00150DD9">
        <w:t>{"userId": 17453, "id": 1}</w:t>
      </w:r>
    </w:p>
    <w:p w14:paraId="74B4A1EE" w14:textId="77777777" w:rsidR="00150DD9" w:rsidRDefault="00150DD9" w:rsidP="00150DD9"/>
    <w:p w14:paraId="50B50A84" w14:textId="77777777" w:rsidR="00150DD9" w:rsidRDefault="00150DD9" w:rsidP="00150DD9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150DD9" w14:paraId="479C8985" w14:textId="77777777" w:rsidTr="00B2648F">
        <w:tc>
          <w:tcPr>
            <w:tcW w:w="1133" w:type="dxa"/>
            <w:shd w:val="clear" w:color="auto" w:fill="FFFFFF"/>
          </w:tcPr>
          <w:p w14:paraId="4C6148E3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4B360BA0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7368C6D3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15A0745B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50DD9" w14:paraId="35384733" w14:textId="77777777" w:rsidTr="00B2648F">
        <w:tc>
          <w:tcPr>
            <w:tcW w:w="1133" w:type="dxa"/>
            <w:shd w:val="clear" w:color="auto" w:fill="FFFFFF"/>
          </w:tcPr>
          <w:p w14:paraId="5B549193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1058" w:type="dxa"/>
            <w:shd w:val="clear" w:color="auto" w:fill="FFFFFF"/>
          </w:tcPr>
          <w:p w14:paraId="5661A192" w14:textId="77777777" w:rsidR="00150DD9" w:rsidRDefault="00150DD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7A8050D3" w14:textId="77777777" w:rsidR="00150DD9" w:rsidRDefault="00150DD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27A9B959" w14:textId="77777777" w:rsidR="00150DD9" w:rsidRDefault="00150DD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50DD9" w14:paraId="5CFD6429" w14:textId="77777777" w:rsidTr="00B2648F">
        <w:tc>
          <w:tcPr>
            <w:tcW w:w="1133" w:type="dxa"/>
            <w:shd w:val="clear" w:color="auto" w:fill="FFFFFF"/>
          </w:tcPr>
          <w:p w14:paraId="4B104E63" w14:textId="77777777" w:rsidR="00150DD9" w:rsidRDefault="00D8393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58" w:type="dxa"/>
            <w:shd w:val="clear" w:color="auto" w:fill="FFFFFF"/>
          </w:tcPr>
          <w:p w14:paraId="4B9C0428" w14:textId="77777777" w:rsidR="00150DD9" w:rsidRDefault="00150DD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3B58445B" w14:textId="77777777" w:rsidR="00150DD9" w:rsidRDefault="00150DD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44431806" w14:textId="77777777" w:rsidR="00150DD9" w:rsidRDefault="00150DD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14:paraId="7FF86BC2" w14:textId="77777777" w:rsidR="00150DD9" w:rsidRPr="00E1789B" w:rsidRDefault="00150DD9" w:rsidP="00150DD9">
      <w:pPr>
        <w:rPr>
          <w:b/>
        </w:rPr>
      </w:pPr>
    </w:p>
    <w:p w14:paraId="784ADCC5" w14:textId="77777777" w:rsidR="00150DD9" w:rsidRDefault="00150DD9" w:rsidP="00150DD9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150DD9" w14:paraId="0E7F3191" w14:textId="77777777" w:rsidTr="00B2648F">
        <w:tc>
          <w:tcPr>
            <w:tcW w:w="1614" w:type="dxa"/>
            <w:shd w:val="clear" w:color="auto" w:fill="FFFFFF"/>
          </w:tcPr>
          <w:p w14:paraId="6B0475F6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252E5D13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7EB55B5E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50DD9" w14:paraId="256AC4CE" w14:textId="77777777" w:rsidTr="00B2648F">
        <w:tc>
          <w:tcPr>
            <w:tcW w:w="1614" w:type="dxa"/>
            <w:shd w:val="clear" w:color="auto" w:fill="FFFFFF"/>
          </w:tcPr>
          <w:p w14:paraId="409D4A70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6D3D7E74" w14:textId="77777777" w:rsidR="00150DD9" w:rsidRDefault="00150DD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B292B30" w14:textId="77777777" w:rsidR="00150DD9" w:rsidRDefault="00150DD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150DD9" w14:paraId="5902047D" w14:textId="77777777" w:rsidTr="00B2648F">
        <w:tc>
          <w:tcPr>
            <w:tcW w:w="1614" w:type="dxa"/>
            <w:shd w:val="clear" w:color="auto" w:fill="FFFFFF"/>
          </w:tcPr>
          <w:p w14:paraId="0C0CC9C3" w14:textId="77777777" w:rsidR="00150DD9" w:rsidRDefault="00150DD9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61A4F6C9" w14:textId="77777777" w:rsidR="00150DD9" w:rsidRDefault="00C528C5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109C58A9" w14:textId="77777777" w:rsidR="00150DD9" w:rsidRDefault="00C528C5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活动对象</w:t>
            </w:r>
          </w:p>
        </w:tc>
      </w:tr>
    </w:tbl>
    <w:p w14:paraId="3D7318FC" w14:textId="77777777" w:rsidR="00150DD9" w:rsidRDefault="00150DD9" w:rsidP="00150DD9"/>
    <w:p w14:paraId="039252C4" w14:textId="77777777" w:rsidR="00382721" w:rsidRDefault="00382721" w:rsidP="00382721">
      <w:pPr>
        <w:pStyle w:val="a6"/>
      </w:pPr>
      <w:r>
        <w:t>data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382721" w14:paraId="2909679C" w14:textId="77777777" w:rsidTr="00B2648F">
        <w:tc>
          <w:tcPr>
            <w:tcW w:w="1614" w:type="dxa"/>
            <w:shd w:val="clear" w:color="auto" w:fill="FFFFFF"/>
          </w:tcPr>
          <w:p w14:paraId="1F7DED2A" w14:textId="77777777" w:rsidR="00382721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3D00346E" w14:textId="77777777" w:rsidR="00382721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4BE84770" w14:textId="77777777" w:rsidR="00382721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82721" w14:paraId="7CD594C2" w14:textId="77777777" w:rsidTr="00B2648F">
        <w:tc>
          <w:tcPr>
            <w:tcW w:w="1614" w:type="dxa"/>
            <w:shd w:val="clear" w:color="auto" w:fill="FFFFFF"/>
          </w:tcPr>
          <w:p w14:paraId="68D88FEE" w14:textId="77777777" w:rsidR="00382721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 w:rsidRPr="00B10562">
              <w:rPr>
                <w:b/>
                <w:sz w:val="18"/>
                <w:szCs w:val="18"/>
              </w:rPr>
              <w:t>id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shd w:val="clear" w:color="auto" w:fill="FFFFFF"/>
          </w:tcPr>
          <w:p w14:paraId="57168982" w14:textId="77777777" w:rsidR="00382721" w:rsidRDefault="00A31A3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16A61739" w14:textId="77777777" w:rsidR="00382721" w:rsidRDefault="00A31A3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275C6" w14:paraId="202E4B78" w14:textId="77777777" w:rsidTr="00B2648F">
        <w:tc>
          <w:tcPr>
            <w:tcW w:w="1614" w:type="dxa"/>
            <w:shd w:val="clear" w:color="auto" w:fill="FFFFFF"/>
          </w:tcPr>
          <w:p w14:paraId="43F9AC60" w14:textId="2B11FE2E" w:rsidR="008275C6" w:rsidRPr="00B10562" w:rsidRDefault="008275C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keyword</w:t>
            </w:r>
          </w:p>
        </w:tc>
        <w:tc>
          <w:tcPr>
            <w:tcW w:w="1025" w:type="dxa"/>
            <w:shd w:val="clear" w:color="auto" w:fill="FFFFFF"/>
          </w:tcPr>
          <w:p w14:paraId="5C56BE42" w14:textId="6C50FE67" w:rsidR="008275C6" w:rsidRDefault="008275C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6CDCC96" w14:textId="05724D8D" w:rsidR="008275C6" w:rsidRDefault="008275C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活动关键字</w:t>
            </w:r>
          </w:p>
        </w:tc>
      </w:tr>
      <w:tr w:rsidR="00382721" w14:paraId="07ED0E31" w14:textId="77777777" w:rsidTr="00B2648F">
        <w:tc>
          <w:tcPr>
            <w:tcW w:w="1614" w:type="dxa"/>
            <w:shd w:val="clear" w:color="auto" w:fill="FFFFFF"/>
          </w:tcPr>
          <w:p w14:paraId="28B8D961" w14:textId="77777777" w:rsidR="00382721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025" w:type="dxa"/>
            <w:shd w:val="clear" w:color="auto" w:fill="FFFFFF"/>
          </w:tcPr>
          <w:p w14:paraId="56781E4D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592F556D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活动主题</w:t>
            </w:r>
          </w:p>
        </w:tc>
      </w:tr>
      <w:tr w:rsidR="00382721" w14:paraId="79A28D10" w14:textId="77777777" w:rsidTr="00B2648F">
        <w:tc>
          <w:tcPr>
            <w:tcW w:w="1614" w:type="dxa"/>
            <w:shd w:val="clear" w:color="auto" w:fill="FFFFFF"/>
          </w:tcPr>
          <w:p w14:paraId="2C462E3E" w14:textId="77777777" w:rsidR="00382721" w:rsidRPr="00644859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025" w:type="dxa"/>
            <w:shd w:val="clear" w:color="auto" w:fill="FFFFFF"/>
          </w:tcPr>
          <w:p w14:paraId="1B68BC18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1C04A7B5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活动描述</w:t>
            </w:r>
          </w:p>
        </w:tc>
      </w:tr>
      <w:tr w:rsidR="00382721" w14:paraId="5C108CDF" w14:textId="77777777" w:rsidTr="00B2648F">
        <w:tc>
          <w:tcPr>
            <w:tcW w:w="1614" w:type="dxa"/>
            <w:shd w:val="clear" w:color="auto" w:fill="FFFFFF"/>
          </w:tcPr>
          <w:p w14:paraId="6C0A957F" w14:textId="77777777" w:rsidR="00382721" w:rsidRPr="00644859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picUrl</w:t>
            </w:r>
          </w:p>
        </w:tc>
        <w:tc>
          <w:tcPr>
            <w:tcW w:w="1025" w:type="dxa"/>
            <w:shd w:val="clear" w:color="auto" w:fill="FFFFFF"/>
          </w:tcPr>
          <w:p w14:paraId="6D161E8C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49ED2FB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活动图片</w:t>
            </w:r>
          </w:p>
        </w:tc>
      </w:tr>
      <w:tr w:rsidR="00382721" w14:paraId="3621DCC7" w14:textId="77777777" w:rsidTr="00B2648F">
        <w:tc>
          <w:tcPr>
            <w:tcW w:w="1614" w:type="dxa"/>
            <w:shd w:val="clear" w:color="auto" w:fill="FFFFFF"/>
          </w:tcPr>
          <w:p w14:paraId="01F92EDE" w14:textId="77777777" w:rsidR="00382721" w:rsidRPr="00644859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startDate</w:t>
            </w:r>
          </w:p>
        </w:tc>
        <w:tc>
          <w:tcPr>
            <w:tcW w:w="1025" w:type="dxa"/>
            <w:shd w:val="clear" w:color="auto" w:fill="FFFFFF"/>
          </w:tcPr>
          <w:p w14:paraId="4F87A4AF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21C5A399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382721" w14:paraId="02D8BC45" w14:textId="77777777" w:rsidTr="00B2648F">
        <w:tc>
          <w:tcPr>
            <w:tcW w:w="1614" w:type="dxa"/>
            <w:shd w:val="clear" w:color="auto" w:fill="FFFFFF"/>
          </w:tcPr>
          <w:p w14:paraId="4C1FA0F9" w14:textId="77777777" w:rsidR="00382721" w:rsidRPr="00644859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isonline</w:t>
            </w:r>
          </w:p>
        </w:tc>
        <w:tc>
          <w:tcPr>
            <w:tcW w:w="1025" w:type="dxa"/>
            <w:shd w:val="clear" w:color="auto" w:fill="FFFFFF"/>
          </w:tcPr>
          <w:p w14:paraId="746F52C3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DC6E8AA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已开始</w:t>
            </w:r>
            <w:r>
              <w:rPr>
                <w:rFonts w:hint="eastAsia"/>
                <w:sz w:val="18"/>
                <w:szCs w:val="18"/>
              </w:rPr>
              <w:t xml:space="preserve"> 2 </w:t>
            </w:r>
            <w:r>
              <w:rPr>
                <w:rFonts w:hint="eastAsia"/>
                <w:sz w:val="18"/>
                <w:szCs w:val="18"/>
              </w:rPr>
              <w:t>已结束</w:t>
            </w:r>
          </w:p>
        </w:tc>
      </w:tr>
      <w:tr w:rsidR="00382721" w14:paraId="02137AFE" w14:textId="77777777" w:rsidTr="00B2648F">
        <w:tc>
          <w:tcPr>
            <w:tcW w:w="1614" w:type="dxa"/>
            <w:shd w:val="clear" w:color="auto" w:fill="FFFFFF"/>
          </w:tcPr>
          <w:p w14:paraId="4FBB55F1" w14:textId="77777777" w:rsidR="00382721" w:rsidRPr="00644859" w:rsidRDefault="00382721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1025" w:type="dxa"/>
            <w:shd w:val="clear" w:color="auto" w:fill="FFFFFF"/>
          </w:tcPr>
          <w:p w14:paraId="60DCE534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1551E6E4" w14:textId="77777777" w:rsidR="00382721" w:rsidRDefault="0038272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</w:tbl>
    <w:p w14:paraId="406224A9" w14:textId="77777777" w:rsidR="00382721" w:rsidRDefault="00382721" w:rsidP="00150DD9"/>
    <w:p w14:paraId="4D10165B" w14:textId="4E45A970" w:rsidR="006C6A50" w:rsidRDefault="006C6A50" w:rsidP="00095601">
      <w:pPr>
        <w:pStyle w:val="2"/>
      </w:pPr>
      <w:bookmarkStart w:id="81" w:name="_php查询活动列表接口"/>
      <w:bookmarkEnd w:id="81"/>
      <w:r>
        <w:rPr>
          <w:rFonts w:hint="eastAsia"/>
        </w:rPr>
        <w:t>php查询活动列表接口</w:t>
      </w:r>
    </w:p>
    <w:p w14:paraId="17CD4318" w14:textId="77777777" w:rsidR="002F5B43" w:rsidRDefault="002F5B43" w:rsidP="002F5B43">
      <w:pPr>
        <w:pStyle w:val="a6"/>
      </w:pPr>
      <w:r>
        <w:rPr>
          <w:rFonts w:hint="eastAsia"/>
        </w:rPr>
        <w:t>URL</w:t>
      </w:r>
    </w:p>
    <w:p w14:paraId="3893A824" w14:textId="40E5F77E" w:rsidR="002F5B43" w:rsidRDefault="002F5B43" w:rsidP="002F5B43">
      <w:r w:rsidRPr="00150DD9">
        <w:t>/activity/activity/</w:t>
      </w:r>
      <w:r w:rsidR="00E2252A">
        <w:rPr>
          <w:rFonts w:hint="eastAsia"/>
        </w:rPr>
        <w:t>list</w:t>
      </w:r>
      <w:r w:rsidR="00E2252A">
        <w:t>_for_php</w:t>
      </w:r>
    </w:p>
    <w:p w14:paraId="13A63E4E" w14:textId="77777777" w:rsidR="002F5B43" w:rsidRDefault="002F5B43" w:rsidP="002F5B43">
      <w:pPr>
        <w:pStyle w:val="a6"/>
      </w:pPr>
    </w:p>
    <w:p w14:paraId="7C7128F5" w14:textId="2C046F26" w:rsidR="002F5B43" w:rsidRDefault="002F5B43" w:rsidP="006A25F6">
      <w:pPr>
        <w:pStyle w:val="a6"/>
      </w:pPr>
      <w:r>
        <w:t>示例</w:t>
      </w:r>
    </w:p>
    <w:p w14:paraId="15F8962E" w14:textId="6A1B1ECF" w:rsidR="00DE5BF8" w:rsidRDefault="00DE5BF8" w:rsidP="002F5B43">
      <w:r>
        <w:t>轮播图参数</w:t>
      </w:r>
      <w:r>
        <w:rPr>
          <w:rFonts w:hint="eastAsia"/>
        </w:rPr>
        <w:t>：</w:t>
      </w:r>
      <w:r w:rsidR="008B1369" w:rsidRPr="008B1369">
        <w:t>{"userId": 17453, "ads": 1}</w:t>
      </w:r>
    </w:p>
    <w:p w14:paraId="3D14F5EB" w14:textId="53EA0B60" w:rsidR="00AC1019" w:rsidRDefault="00AC1019" w:rsidP="002F5B43">
      <w:r>
        <w:t>主推参数</w:t>
      </w:r>
      <w:r>
        <w:rPr>
          <w:rFonts w:hint="eastAsia"/>
        </w:rPr>
        <w:t>：</w:t>
      </w:r>
      <w:r w:rsidRPr="00AC1019">
        <w:t>{"userId": 17453, "main": 1}</w:t>
      </w:r>
    </w:p>
    <w:p w14:paraId="3693890F" w14:textId="20694086" w:rsidR="00E83B57" w:rsidRDefault="00E83B57" w:rsidP="002F5B43">
      <w:r>
        <w:t>发帖子时</w:t>
      </w:r>
      <w:r>
        <w:rPr>
          <w:rFonts w:hint="eastAsia"/>
        </w:rPr>
        <w:t>，</w:t>
      </w:r>
      <w:r>
        <w:t>活动列表参数</w:t>
      </w:r>
      <w:r>
        <w:rPr>
          <w:rFonts w:hint="eastAsia"/>
        </w:rPr>
        <w:t>：</w:t>
      </w:r>
      <w:r w:rsidRPr="00E83B57">
        <w:t>{"userId": 17453, "withJoinNumber": true}</w:t>
      </w:r>
    </w:p>
    <w:p w14:paraId="133496EE" w14:textId="0D899813" w:rsidR="00887700" w:rsidRDefault="00887700" w:rsidP="002F5B43">
      <w:r>
        <w:t>活动专区</w:t>
      </w:r>
      <w:r>
        <w:rPr>
          <w:rFonts w:hint="eastAsia"/>
        </w:rPr>
        <w:t>，</w:t>
      </w:r>
      <w:r>
        <w:t>活动列表参数</w:t>
      </w:r>
      <w:r>
        <w:rPr>
          <w:rFonts w:hint="eastAsia"/>
        </w:rPr>
        <w:t>：</w:t>
      </w:r>
      <w:r w:rsidRPr="00887700">
        <w:t>{"userId": 17453, "showFinish": true}</w:t>
      </w:r>
    </w:p>
    <w:p w14:paraId="1C3D2F06" w14:textId="77777777" w:rsidR="002F5B43" w:rsidRDefault="002F5B43" w:rsidP="002F5B43"/>
    <w:p w14:paraId="7241C1EF" w14:textId="77777777" w:rsidR="002F5B43" w:rsidRDefault="002F5B43" w:rsidP="002F5B43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55"/>
        <w:gridCol w:w="850"/>
        <w:gridCol w:w="1157"/>
        <w:gridCol w:w="4960"/>
      </w:tblGrid>
      <w:tr w:rsidR="002F5B43" w14:paraId="3934C61D" w14:textId="77777777" w:rsidTr="00413BE9">
        <w:tc>
          <w:tcPr>
            <w:tcW w:w="1555" w:type="dxa"/>
            <w:shd w:val="clear" w:color="auto" w:fill="FFFFFF"/>
          </w:tcPr>
          <w:p w14:paraId="5FB9D5F9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/>
          </w:tcPr>
          <w:p w14:paraId="77529DE0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157" w:type="dxa"/>
            <w:shd w:val="clear" w:color="auto" w:fill="FFFFFF"/>
          </w:tcPr>
          <w:p w14:paraId="377F9436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34659C95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F5B43" w14:paraId="50109D64" w14:textId="77777777" w:rsidTr="00413BE9">
        <w:tc>
          <w:tcPr>
            <w:tcW w:w="1555" w:type="dxa"/>
            <w:shd w:val="clear" w:color="auto" w:fill="FFFFFF"/>
          </w:tcPr>
          <w:p w14:paraId="38A1130A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850" w:type="dxa"/>
            <w:shd w:val="clear" w:color="auto" w:fill="FFFFFF"/>
          </w:tcPr>
          <w:p w14:paraId="16642B92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157" w:type="dxa"/>
            <w:shd w:val="clear" w:color="auto" w:fill="FFFFFF"/>
          </w:tcPr>
          <w:p w14:paraId="1BE837B7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36AE1962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F5B43" w14:paraId="1D4FF6EE" w14:textId="77777777" w:rsidTr="00413BE9">
        <w:tc>
          <w:tcPr>
            <w:tcW w:w="1555" w:type="dxa"/>
            <w:shd w:val="clear" w:color="auto" w:fill="FFFFFF"/>
          </w:tcPr>
          <w:p w14:paraId="2872E889" w14:textId="579B4BA9" w:rsidR="002F5B43" w:rsidRDefault="00765FD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size</w:t>
            </w:r>
          </w:p>
        </w:tc>
        <w:tc>
          <w:tcPr>
            <w:tcW w:w="850" w:type="dxa"/>
            <w:shd w:val="clear" w:color="auto" w:fill="FFFFFF"/>
          </w:tcPr>
          <w:p w14:paraId="5B4F9620" w14:textId="6E63F961" w:rsidR="002F5B43" w:rsidRDefault="00765FD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157" w:type="dxa"/>
            <w:shd w:val="clear" w:color="auto" w:fill="FFFFFF"/>
          </w:tcPr>
          <w:p w14:paraId="173F38F9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6F7958C9" w14:textId="1D5ED7A1" w:rsidR="002F5B43" w:rsidRDefault="00850F42" w:rsidP="00850F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765FD6">
              <w:rPr>
                <w:rFonts w:hint="eastAsia"/>
                <w:sz w:val="18"/>
                <w:szCs w:val="18"/>
              </w:rPr>
              <w:t>查询数据大小</w:t>
            </w:r>
          </w:p>
        </w:tc>
      </w:tr>
      <w:tr w:rsidR="00CE5D5A" w14:paraId="3879613D" w14:textId="77777777" w:rsidTr="00413BE9">
        <w:tc>
          <w:tcPr>
            <w:tcW w:w="1555" w:type="dxa"/>
            <w:shd w:val="clear" w:color="auto" w:fill="FFFFFF"/>
          </w:tcPr>
          <w:p w14:paraId="15D1DD24" w14:textId="23942353" w:rsidR="00CE5D5A" w:rsidRDefault="00CE5D5A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pageNo</w:t>
            </w:r>
          </w:p>
        </w:tc>
        <w:tc>
          <w:tcPr>
            <w:tcW w:w="850" w:type="dxa"/>
            <w:shd w:val="clear" w:color="auto" w:fill="FFFFFF"/>
          </w:tcPr>
          <w:p w14:paraId="2F1D7E54" w14:textId="051BE98B" w:rsidR="00CE5D5A" w:rsidRDefault="00CE5D5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157" w:type="dxa"/>
            <w:shd w:val="clear" w:color="auto" w:fill="FFFFFF"/>
          </w:tcPr>
          <w:p w14:paraId="19842499" w14:textId="1ADB2A6D" w:rsidR="00CE5D5A" w:rsidRDefault="00CE5D5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7D7CD161" w14:textId="01823456" w:rsidR="00CE5D5A" w:rsidRDefault="00CE5D5A" w:rsidP="00850F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当前页号，从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开始，当大于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时，不返回数据</w:t>
            </w:r>
          </w:p>
        </w:tc>
      </w:tr>
      <w:tr w:rsidR="00765FD6" w14:paraId="4C988ABA" w14:textId="77777777" w:rsidTr="00413BE9">
        <w:tc>
          <w:tcPr>
            <w:tcW w:w="1555" w:type="dxa"/>
            <w:shd w:val="clear" w:color="auto" w:fill="FFFFFF"/>
          </w:tcPr>
          <w:p w14:paraId="4D75C458" w14:textId="55CCF540" w:rsidR="00765FD6" w:rsidRDefault="00765FD6" w:rsidP="00B2648F">
            <w:pPr>
              <w:jc w:val="center"/>
              <w:rPr>
                <w:b/>
                <w:sz w:val="18"/>
                <w:szCs w:val="18"/>
              </w:rPr>
            </w:pPr>
            <w:r w:rsidRPr="00765FD6">
              <w:rPr>
                <w:b/>
                <w:sz w:val="18"/>
                <w:szCs w:val="18"/>
              </w:rPr>
              <w:t>main</w:t>
            </w:r>
          </w:p>
        </w:tc>
        <w:tc>
          <w:tcPr>
            <w:tcW w:w="850" w:type="dxa"/>
            <w:shd w:val="clear" w:color="auto" w:fill="FFFFFF"/>
          </w:tcPr>
          <w:p w14:paraId="39FA5051" w14:textId="32E97131" w:rsidR="00765FD6" w:rsidRDefault="00765FD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157" w:type="dxa"/>
            <w:shd w:val="clear" w:color="auto" w:fill="FFFFFF"/>
          </w:tcPr>
          <w:p w14:paraId="52E7FFED" w14:textId="40A82F94" w:rsidR="00765FD6" w:rsidRDefault="00765FD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1BB8FAD1" w14:textId="674A4678" w:rsidR="00BD4F83" w:rsidRDefault="00850F42" w:rsidP="00765F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765FD6" w:rsidRPr="00765FD6">
              <w:rPr>
                <w:rFonts w:hint="eastAsia"/>
                <w:sz w:val="18"/>
                <w:szCs w:val="18"/>
              </w:rPr>
              <w:t>是否是主推接口</w:t>
            </w:r>
            <w:r w:rsidR="00BD4F83" w:rsidRPr="00765FD6">
              <w:rPr>
                <w:rFonts w:hint="eastAsia"/>
                <w:sz w:val="18"/>
                <w:szCs w:val="18"/>
              </w:rPr>
              <w:t>，和</w:t>
            </w:r>
            <w:r w:rsidR="00BD4F83">
              <w:rPr>
                <w:rFonts w:hint="eastAsia"/>
                <w:sz w:val="18"/>
                <w:szCs w:val="18"/>
              </w:rPr>
              <w:t>ads</w:t>
            </w:r>
            <w:r w:rsidR="00BD4F83" w:rsidRPr="00765FD6">
              <w:rPr>
                <w:rFonts w:hint="eastAsia"/>
                <w:sz w:val="18"/>
                <w:szCs w:val="18"/>
              </w:rPr>
              <w:t>不能同时使用</w:t>
            </w:r>
          </w:p>
          <w:p w14:paraId="5BA5147C" w14:textId="77777777" w:rsidR="00F50EB4" w:rsidRDefault="00765FD6" w:rsidP="00BD4F83">
            <w:pPr>
              <w:rPr>
                <w:sz w:val="18"/>
                <w:szCs w:val="18"/>
              </w:rPr>
            </w:pPr>
            <w:r w:rsidRPr="00765FD6">
              <w:rPr>
                <w:rFonts w:hint="eastAsia"/>
                <w:sz w:val="18"/>
                <w:szCs w:val="18"/>
              </w:rPr>
              <w:t xml:space="preserve">-1 </w:t>
            </w:r>
            <w:r w:rsidRPr="00765FD6">
              <w:rPr>
                <w:rFonts w:hint="eastAsia"/>
                <w:sz w:val="18"/>
                <w:szCs w:val="18"/>
              </w:rPr>
              <w:t>不限制</w:t>
            </w:r>
          </w:p>
          <w:p w14:paraId="29521266" w14:textId="6442529D" w:rsidR="00765FD6" w:rsidRDefault="00765FD6" w:rsidP="00BD4F83">
            <w:pPr>
              <w:rPr>
                <w:sz w:val="18"/>
                <w:szCs w:val="18"/>
              </w:rPr>
            </w:pPr>
            <w:r w:rsidRPr="00765FD6">
              <w:rPr>
                <w:rFonts w:hint="eastAsia"/>
                <w:sz w:val="18"/>
                <w:szCs w:val="18"/>
              </w:rPr>
              <w:t xml:space="preserve">1 </w:t>
            </w:r>
            <w:r w:rsidRPr="00765FD6">
              <w:rPr>
                <w:rFonts w:hint="eastAsia"/>
                <w:sz w:val="18"/>
                <w:szCs w:val="18"/>
              </w:rPr>
              <w:t>只查询主推</w:t>
            </w:r>
          </w:p>
        </w:tc>
      </w:tr>
      <w:tr w:rsidR="005A3698" w14:paraId="5EF2B9D6" w14:textId="77777777" w:rsidTr="00413BE9">
        <w:tc>
          <w:tcPr>
            <w:tcW w:w="1555" w:type="dxa"/>
            <w:shd w:val="clear" w:color="auto" w:fill="FFFFFF"/>
          </w:tcPr>
          <w:p w14:paraId="19265D36" w14:textId="3C70E3DE" w:rsidR="005A3698" w:rsidRPr="005A3698" w:rsidRDefault="005A3698" w:rsidP="00B2648F">
            <w:pPr>
              <w:jc w:val="center"/>
              <w:rPr>
                <w:b/>
                <w:sz w:val="18"/>
                <w:szCs w:val="18"/>
              </w:rPr>
            </w:pPr>
            <w:r w:rsidRPr="005A3698">
              <w:rPr>
                <w:b/>
                <w:sz w:val="18"/>
                <w:szCs w:val="18"/>
              </w:rPr>
              <w:t>ads</w:t>
            </w:r>
          </w:p>
        </w:tc>
        <w:tc>
          <w:tcPr>
            <w:tcW w:w="850" w:type="dxa"/>
            <w:shd w:val="clear" w:color="auto" w:fill="FFFFFF"/>
          </w:tcPr>
          <w:p w14:paraId="6FD29DAE" w14:textId="51E29D94" w:rsidR="005A3698" w:rsidRDefault="005A369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157" w:type="dxa"/>
            <w:shd w:val="clear" w:color="auto" w:fill="FFFFFF"/>
          </w:tcPr>
          <w:p w14:paraId="7DF81DD5" w14:textId="7DC4201D" w:rsidR="005A3698" w:rsidRDefault="005A369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54BD61B8" w14:textId="6DCA355E" w:rsidR="00CE1C88" w:rsidRDefault="00850F42" w:rsidP="00765F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5A3698" w:rsidRPr="005A3698">
              <w:rPr>
                <w:rFonts w:hint="eastAsia"/>
                <w:sz w:val="18"/>
                <w:szCs w:val="18"/>
              </w:rPr>
              <w:t>是否是轮播图接口</w:t>
            </w:r>
            <w:r w:rsidR="00CE1C88" w:rsidRPr="005A3698">
              <w:rPr>
                <w:rFonts w:hint="eastAsia"/>
                <w:sz w:val="18"/>
                <w:szCs w:val="18"/>
              </w:rPr>
              <w:t>，和</w:t>
            </w:r>
            <w:r w:rsidR="00D852C8">
              <w:rPr>
                <w:rFonts w:hint="eastAsia"/>
                <w:sz w:val="18"/>
                <w:szCs w:val="18"/>
              </w:rPr>
              <w:t>m</w:t>
            </w:r>
            <w:r w:rsidR="00CE1C88" w:rsidRPr="005A3698">
              <w:rPr>
                <w:rFonts w:hint="eastAsia"/>
                <w:sz w:val="18"/>
                <w:szCs w:val="18"/>
              </w:rPr>
              <w:t>ain</w:t>
            </w:r>
            <w:r w:rsidR="00CE1C88" w:rsidRPr="005A3698">
              <w:rPr>
                <w:rFonts w:hint="eastAsia"/>
                <w:sz w:val="18"/>
                <w:szCs w:val="18"/>
              </w:rPr>
              <w:t>不能同时使用</w:t>
            </w:r>
          </w:p>
          <w:p w14:paraId="2C3621D1" w14:textId="77777777" w:rsidR="00CE1C88" w:rsidRDefault="005A3698" w:rsidP="00765FD6">
            <w:pPr>
              <w:rPr>
                <w:sz w:val="18"/>
                <w:szCs w:val="18"/>
              </w:rPr>
            </w:pPr>
            <w:r w:rsidRPr="005A3698">
              <w:rPr>
                <w:rFonts w:hint="eastAsia"/>
                <w:sz w:val="18"/>
                <w:szCs w:val="18"/>
              </w:rPr>
              <w:t xml:space="preserve">-1 </w:t>
            </w:r>
            <w:r w:rsidRPr="005A3698">
              <w:rPr>
                <w:rFonts w:hint="eastAsia"/>
                <w:sz w:val="18"/>
                <w:szCs w:val="18"/>
              </w:rPr>
              <w:t>不限制</w:t>
            </w:r>
          </w:p>
          <w:p w14:paraId="329D7DE0" w14:textId="69B0F84D" w:rsidR="005A3698" w:rsidRPr="00765FD6" w:rsidRDefault="005A3698" w:rsidP="00CE1C88">
            <w:pPr>
              <w:rPr>
                <w:sz w:val="18"/>
                <w:szCs w:val="18"/>
              </w:rPr>
            </w:pPr>
            <w:r w:rsidRPr="005A3698">
              <w:rPr>
                <w:rFonts w:hint="eastAsia"/>
                <w:sz w:val="18"/>
                <w:szCs w:val="18"/>
              </w:rPr>
              <w:t xml:space="preserve">1 </w:t>
            </w:r>
            <w:r w:rsidRPr="005A3698">
              <w:rPr>
                <w:rFonts w:hint="eastAsia"/>
                <w:sz w:val="18"/>
                <w:szCs w:val="18"/>
              </w:rPr>
              <w:t>只查询轮播图</w:t>
            </w:r>
          </w:p>
        </w:tc>
      </w:tr>
      <w:tr w:rsidR="00413BE9" w14:paraId="7BA7C687" w14:textId="77777777" w:rsidTr="00413BE9">
        <w:tc>
          <w:tcPr>
            <w:tcW w:w="1555" w:type="dxa"/>
            <w:shd w:val="clear" w:color="auto" w:fill="FFFFFF"/>
          </w:tcPr>
          <w:p w14:paraId="30A70F66" w14:textId="62B13A34" w:rsidR="00413BE9" w:rsidRPr="005A3698" w:rsidRDefault="00413BE9" w:rsidP="00B2648F">
            <w:pPr>
              <w:jc w:val="center"/>
              <w:rPr>
                <w:b/>
                <w:sz w:val="18"/>
                <w:szCs w:val="18"/>
              </w:rPr>
            </w:pPr>
            <w:r w:rsidRPr="00413BE9">
              <w:rPr>
                <w:b/>
                <w:sz w:val="18"/>
                <w:szCs w:val="18"/>
              </w:rPr>
              <w:t>withJoinNumber</w:t>
            </w:r>
          </w:p>
        </w:tc>
        <w:tc>
          <w:tcPr>
            <w:tcW w:w="850" w:type="dxa"/>
            <w:shd w:val="clear" w:color="auto" w:fill="FFFFFF"/>
          </w:tcPr>
          <w:p w14:paraId="14069200" w14:textId="4E0DAA4F" w:rsidR="00413BE9" w:rsidRDefault="0090291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157" w:type="dxa"/>
            <w:shd w:val="clear" w:color="auto" w:fill="FFFFFF"/>
          </w:tcPr>
          <w:p w14:paraId="5B1BCA96" w14:textId="6AC0D883" w:rsidR="00413BE9" w:rsidRDefault="0090291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60" w:type="dxa"/>
            <w:shd w:val="clear" w:color="auto" w:fill="FFFFFF"/>
          </w:tcPr>
          <w:p w14:paraId="5437CC5C" w14:textId="09DE182E" w:rsidR="00413BE9" w:rsidRDefault="00902919" w:rsidP="00765F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1A2937" w:rsidRPr="001A2937">
              <w:rPr>
                <w:rFonts w:hint="eastAsia"/>
                <w:sz w:val="18"/>
                <w:szCs w:val="18"/>
              </w:rPr>
              <w:t>是否查询活动参与人数</w:t>
            </w:r>
          </w:p>
        </w:tc>
      </w:tr>
      <w:tr w:rsidR="003A67E6" w14:paraId="4AB08C4B" w14:textId="77777777" w:rsidTr="00413BE9">
        <w:tc>
          <w:tcPr>
            <w:tcW w:w="1555" w:type="dxa"/>
            <w:shd w:val="clear" w:color="auto" w:fill="FFFFFF"/>
          </w:tcPr>
          <w:p w14:paraId="3AD6757F" w14:textId="53EF9C27" w:rsidR="003A67E6" w:rsidRPr="00413BE9" w:rsidRDefault="003A67E6" w:rsidP="00B2648F">
            <w:pPr>
              <w:jc w:val="center"/>
              <w:rPr>
                <w:b/>
                <w:sz w:val="18"/>
                <w:szCs w:val="18"/>
              </w:rPr>
            </w:pPr>
            <w:r w:rsidRPr="003A67E6">
              <w:rPr>
                <w:b/>
                <w:sz w:val="18"/>
                <w:szCs w:val="18"/>
              </w:rPr>
              <w:lastRenderedPageBreak/>
              <w:t>showFinish</w:t>
            </w:r>
          </w:p>
        </w:tc>
        <w:tc>
          <w:tcPr>
            <w:tcW w:w="850" w:type="dxa"/>
            <w:shd w:val="clear" w:color="auto" w:fill="FFFFFF"/>
          </w:tcPr>
          <w:p w14:paraId="50665DBB" w14:textId="2A465F0F" w:rsidR="003A67E6" w:rsidRDefault="003A67E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157" w:type="dxa"/>
            <w:shd w:val="clear" w:color="auto" w:fill="FFFFFF"/>
          </w:tcPr>
          <w:p w14:paraId="0226AB8D" w14:textId="64D1047A" w:rsidR="003A67E6" w:rsidRDefault="003A67E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60" w:type="dxa"/>
            <w:shd w:val="clear" w:color="auto" w:fill="FFFFFF"/>
          </w:tcPr>
          <w:p w14:paraId="208FE0D2" w14:textId="1CA01FB5" w:rsidR="003A67E6" w:rsidRDefault="003A67E6" w:rsidP="00765F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3A67E6">
              <w:rPr>
                <w:rFonts w:hint="eastAsia"/>
                <w:sz w:val="18"/>
                <w:szCs w:val="18"/>
              </w:rPr>
              <w:t>是否包含已结束活动</w:t>
            </w:r>
          </w:p>
        </w:tc>
      </w:tr>
    </w:tbl>
    <w:p w14:paraId="1FC0CF1F" w14:textId="77777777" w:rsidR="002F5B43" w:rsidRPr="00E1789B" w:rsidRDefault="002F5B43" w:rsidP="002F5B43">
      <w:pPr>
        <w:rPr>
          <w:b/>
        </w:rPr>
      </w:pPr>
    </w:p>
    <w:p w14:paraId="42D696C1" w14:textId="77777777" w:rsidR="002F5B43" w:rsidRDefault="002F5B43" w:rsidP="002F5B43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2F5B43" w14:paraId="60311A50" w14:textId="77777777" w:rsidTr="00B2648F">
        <w:tc>
          <w:tcPr>
            <w:tcW w:w="1614" w:type="dxa"/>
            <w:shd w:val="clear" w:color="auto" w:fill="FFFFFF"/>
          </w:tcPr>
          <w:p w14:paraId="3D623052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7AE49B31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2F22AC19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F5B43" w14:paraId="788DE9EF" w14:textId="77777777" w:rsidTr="00B2648F">
        <w:tc>
          <w:tcPr>
            <w:tcW w:w="1614" w:type="dxa"/>
            <w:shd w:val="clear" w:color="auto" w:fill="FFFFFF"/>
          </w:tcPr>
          <w:p w14:paraId="56CB6A18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54B1FE4C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4B7592CF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2F5B43" w14:paraId="674C6204" w14:textId="77777777" w:rsidTr="00B2648F">
        <w:tc>
          <w:tcPr>
            <w:tcW w:w="1614" w:type="dxa"/>
            <w:shd w:val="clear" w:color="auto" w:fill="FFFFFF"/>
          </w:tcPr>
          <w:p w14:paraId="775474C0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7E0FDE8F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41DA1B0C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活动对象</w:t>
            </w:r>
          </w:p>
        </w:tc>
      </w:tr>
    </w:tbl>
    <w:p w14:paraId="7859184E" w14:textId="77777777" w:rsidR="002F5B43" w:rsidRDefault="002F5B43" w:rsidP="002F5B43"/>
    <w:p w14:paraId="0D0654E9" w14:textId="77777777" w:rsidR="002F5B43" w:rsidRDefault="002F5B43" w:rsidP="002F5B43">
      <w:pPr>
        <w:pStyle w:val="a6"/>
      </w:pPr>
      <w:r>
        <w:t>data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2F5B43" w14:paraId="578F12E3" w14:textId="77777777" w:rsidTr="00B2648F">
        <w:tc>
          <w:tcPr>
            <w:tcW w:w="1614" w:type="dxa"/>
            <w:shd w:val="clear" w:color="auto" w:fill="FFFFFF"/>
          </w:tcPr>
          <w:p w14:paraId="46F429C3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1FF303BF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48E36B10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F5B43" w14:paraId="713D711A" w14:textId="77777777" w:rsidTr="00B2648F">
        <w:tc>
          <w:tcPr>
            <w:tcW w:w="1614" w:type="dxa"/>
            <w:shd w:val="clear" w:color="auto" w:fill="FFFFFF"/>
          </w:tcPr>
          <w:p w14:paraId="26D472A5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 w:rsidRPr="00B10562">
              <w:rPr>
                <w:b/>
                <w:sz w:val="18"/>
                <w:szCs w:val="18"/>
              </w:rPr>
              <w:t>id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shd w:val="clear" w:color="auto" w:fill="FFFFFF"/>
          </w:tcPr>
          <w:p w14:paraId="3F3EF829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DC31D06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B55AC" w14:paraId="1E67E625" w14:textId="77777777" w:rsidTr="00B2648F">
        <w:tc>
          <w:tcPr>
            <w:tcW w:w="1614" w:type="dxa"/>
            <w:shd w:val="clear" w:color="auto" w:fill="FFFFFF"/>
          </w:tcPr>
          <w:p w14:paraId="315D455C" w14:textId="12F4D59D" w:rsidR="009B55AC" w:rsidRPr="00B10562" w:rsidRDefault="009B55A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keyword</w:t>
            </w:r>
          </w:p>
        </w:tc>
        <w:tc>
          <w:tcPr>
            <w:tcW w:w="1025" w:type="dxa"/>
            <w:shd w:val="clear" w:color="auto" w:fill="FFFFFF"/>
          </w:tcPr>
          <w:p w14:paraId="623AA14D" w14:textId="55B3960A" w:rsidR="009B55AC" w:rsidRDefault="009B55A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7E4B00BA" w14:textId="78305DF1" w:rsidR="009B55AC" w:rsidRDefault="009B4120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活动关键字</w:t>
            </w:r>
          </w:p>
        </w:tc>
      </w:tr>
      <w:tr w:rsidR="002F5B43" w14:paraId="25DF0F7E" w14:textId="77777777" w:rsidTr="00B2648F">
        <w:tc>
          <w:tcPr>
            <w:tcW w:w="1614" w:type="dxa"/>
            <w:shd w:val="clear" w:color="auto" w:fill="FFFFFF"/>
          </w:tcPr>
          <w:p w14:paraId="5D28F173" w14:textId="77777777" w:rsidR="002F5B43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025" w:type="dxa"/>
            <w:shd w:val="clear" w:color="auto" w:fill="FFFFFF"/>
          </w:tcPr>
          <w:p w14:paraId="06C39E20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995E0D5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活动主题</w:t>
            </w:r>
          </w:p>
        </w:tc>
      </w:tr>
      <w:tr w:rsidR="002F5B43" w14:paraId="7502FE95" w14:textId="77777777" w:rsidTr="00B2648F">
        <w:tc>
          <w:tcPr>
            <w:tcW w:w="1614" w:type="dxa"/>
            <w:shd w:val="clear" w:color="auto" w:fill="FFFFFF"/>
          </w:tcPr>
          <w:p w14:paraId="3AC52906" w14:textId="77777777" w:rsidR="002F5B43" w:rsidRPr="00644859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picUrl</w:t>
            </w:r>
          </w:p>
        </w:tc>
        <w:tc>
          <w:tcPr>
            <w:tcW w:w="1025" w:type="dxa"/>
            <w:shd w:val="clear" w:color="auto" w:fill="FFFFFF"/>
          </w:tcPr>
          <w:p w14:paraId="38C38DDE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41264A73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活动图片</w:t>
            </w:r>
          </w:p>
        </w:tc>
      </w:tr>
      <w:tr w:rsidR="002F5B43" w14:paraId="42D5AFE6" w14:textId="77777777" w:rsidTr="00B2648F">
        <w:tc>
          <w:tcPr>
            <w:tcW w:w="1614" w:type="dxa"/>
            <w:shd w:val="clear" w:color="auto" w:fill="FFFFFF"/>
          </w:tcPr>
          <w:p w14:paraId="0EED8E0C" w14:textId="77777777" w:rsidR="002F5B43" w:rsidRPr="00644859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startDate</w:t>
            </w:r>
          </w:p>
        </w:tc>
        <w:tc>
          <w:tcPr>
            <w:tcW w:w="1025" w:type="dxa"/>
            <w:shd w:val="clear" w:color="auto" w:fill="FFFFFF"/>
          </w:tcPr>
          <w:p w14:paraId="4A6F15D6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22A5846B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9B55AC" w14:paraId="23B3ECB7" w14:textId="77777777" w:rsidTr="00B2648F">
        <w:tc>
          <w:tcPr>
            <w:tcW w:w="1614" w:type="dxa"/>
            <w:shd w:val="clear" w:color="auto" w:fill="FFFFFF"/>
          </w:tcPr>
          <w:p w14:paraId="718A8FB5" w14:textId="49D127D9" w:rsidR="009B55AC" w:rsidRPr="004E1272" w:rsidRDefault="009B55AC" w:rsidP="00B2648F">
            <w:pPr>
              <w:jc w:val="center"/>
              <w:rPr>
                <w:b/>
                <w:sz w:val="18"/>
                <w:szCs w:val="18"/>
              </w:rPr>
            </w:pPr>
            <w:r w:rsidRPr="009B55AC">
              <w:rPr>
                <w:b/>
                <w:sz w:val="18"/>
                <w:szCs w:val="18"/>
              </w:rPr>
              <w:t>endDate</w:t>
            </w:r>
          </w:p>
        </w:tc>
        <w:tc>
          <w:tcPr>
            <w:tcW w:w="1025" w:type="dxa"/>
            <w:shd w:val="clear" w:color="auto" w:fill="FFFFFF"/>
          </w:tcPr>
          <w:p w14:paraId="6BB80D1C" w14:textId="77F27DD4" w:rsidR="009B55AC" w:rsidRDefault="009B55A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0EDBDCD7" w14:textId="2CD23197" w:rsidR="009B55AC" w:rsidRDefault="009B55A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2F5B43" w14:paraId="4700418E" w14:textId="77777777" w:rsidTr="00B2648F">
        <w:tc>
          <w:tcPr>
            <w:tcW w:w="1614" w:type="dxa"/>
            <w:shd w:val="clear" w:color="auto" w:fill="FFFFFF"/>
          </w:tcPr>
          <w:p w14:paraId="6DCA01F5" w14:textId="77777777" w:rsidR="002F5B43" w:rsidRPr="00644859" w:rsidRDefault="002F5B43" w:rsidP="00B2648F">
            <w:pPr>
              <w:jc w:val="center"/>
              <w:rPr>
                <w:b/>
                <w:sz w:val="18"/>
                <w:szCs w:val="18"/>
              </w:rPr>
            </w:pPr>
            <w:r w:rsidRPr="004E1272"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1025" w:type="dxa"/>
            <w:shd w:val="clear" w:color="auto" w:fill="FFFFFF"/>
          </w:tcPr>
          <w:p w14:paraId="79BA1002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2050E3D" w14:textId="77777777" w:rsidR="002F5B43" w:rsidRDefault="002F5B4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104CC0" w14:paraId="0C2B5C9D" w14:textId="77777777" w:rsidTr="00B2648F">
        <w:tc>
          <w:tcPr>
            <w:tcW w:w="1614" w:type="dxa"/>
            <w:shd w:val="clear" w:color="auto" w:fill="FFFFFF"/>
          </w:tcPr>
          <w:p w14:paraId="431C0A21" w14:textId="768CA7B5" w:rsidR="00104CC0" w:rsidRPr="004E1272" w:rsidRDefault="00104CC0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joinNumber</w:t>
            </w:r>
          </w:p>
        </w:tc>
        <w:tc>
          <w:tcPr>
            <w:tcW w:w="1025" w:type="dxa"/>
            <w:shd w:val="clear" w:color="auto" w:fill="FFFFFF"/>
          </w:tcPr>
          <w:p w14:paraId="25BD7060" w14:textId="0D0ABF32" w:rsidR="00104CC0" w:rsidRDefault="00104CC0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F8CEB4A" w14:textId="1FC69726" w:rsidR="00104CC0" w:rsidRDefault="00104CC0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活动参与人数</w:t>
            </w:r>
          </w:p>
        </w:tc>
      </w:tr>
      <w:tr w:rsidR="00373ED7" w14:paraId="2B55B1A1" w14:textId="77777777" w:rsidTr="0002707C">
        <w:trPr>
          <w:ins w:id="82" w:author="jiancheng jia" w:date="2015-06-25T14:43:00Z"/>
        </w:trPr>
        <w:tc>
          <w:tcPr>
            <w:tcW w:w="1614" w:type="dxa"/>
            <w:shd w:val="clear" w:color="auto" w:fill="FFFFFF"/>
          </w:tcPr>
          <w:p w14:paraId="6F06252D" w14:textId="118C4349" w:rsidR="00373ED7" w:rsidRDefault="00373ED7" w:rsidP="0002707C">
            <w:pPr>
              <w:jc w:val="center"/>
              <w:rPr>
                <w:ins w:id="83" w:author="jiancheng jia" w:date="2015-06-25T14:43:00Z"/>
                <w:b/>
                <w:sz w:val="18"/>
                <w:szCs w:val="18"/>
              </w:rPr>
            </w:pPr>
            <w:ins w:id="84" w:author="jiancheng jia" w:date="2015-06-25T14:43:00Z">
              <w:r>
                <w:rPr>
                  <w:rFonts w:hint="eastAsia"/>
                  <w:b/>
                  <w:sz w:val="18"/>
                  <w:szCs w:val="18"/>
                </w:rPr>
                <w:t>condition</w:t>
              </w:r>
            </w:ins>
          </w:p>
        </w:tc>
        <w:tc>
          <w:tcPr>
            <w:tcW w:w="1025" w:type="dxa"/>
            <w:shd w:val="clear" w:color="auto" w:fill="FFFFFF"/>
          </w:tcPr>
          <w:p w14:paraId="59CD1ADE" w14:textId="4CFDFA2C" w:rsidR="00373ED7" w:rsidRDefault="00373ED7" w:rsidP="0002707C">
            <w:pPr>
              <w:rPr>
                <w:ins w:id="85" w:author="jiancheng jia" w:date="2015-06-25T14:43:00Z"/>
                <w:sz w:val="18"/>
                <w:szCs w:val="18"/>
              </w:rPr>
            </w:pPr>
            <w:ins w:id="86" w:author="jiancheng jia" w:date="2015-06-25T14:43:00Z">
              <w:r>
                <w:rPr>
                  <w:rFonts w:hint="eastAsia"/>
                  <w:sz w:val="18"/>
                  <w:szCs w:val="18"/>
                </w:rPr>
                <w:t>Map</w:t>
              </w:r>
            </w:ins>
          </w:p>
        </w:tc>
        <w:tc>
          <w:tcPr>
            <w:tcW w:w="5883" w:type="dxa"/>
            <w:shd w:val="clear" w:color="auto" w:fill="FFFFFF"/>
          </w:tcPr>
          <w:p w14:paraId="6B4B9925" w14:textId="36001630" w:rsidR="00CB48E6" w:rsidRDefault="00CB48E6" w:rsidP="00373ED7">
            <w:pPr>
              <w:rPr>
                <w:ins w:id="87" w:author="jiancheng jia" w:date="2015-06-25T14:47:00Z"/>
                <w:sz w:val="18"/>
                <w:szCs w:val="18"/>
              </w:rPr>
            </w:pPr>
            <w:ins w:id="88" w:author="jiancheng jia" w:date="2015-06-25T14:48:00Z">
              <w:r>
                <w:rPr>
                  <w:rFonts w:hint="eastAsia"/>
                  <w:sz w:val="18"/>
                  <w:szCs w:val="18"/>
                </w:rPr>
                <w:t>普通用户和会员是否可以参加，以及消耗小红花数量</w:t>
              </w:r>
            </w:ins>
          </w:p>
          <w:p w14:paraId="1C09A30B" w14:textId="4C158186" w:rsidR="00373ED7" w:rsidRPr="00373ED7" w:rsidRDefault="00373ED7" w:rsidP="00373ED7">
            <w:pPr>
              <w:rPr>
                <w:ins w:id="89" w:author="jiancheng jia" w:date="2015-06-25T14:47:00Z"/>
                <w:sz w:val="18"/>
                <w:szCs w:val="18"/>
              </w:rPr>
            </w:pPr>
            <w:ins w:id="90" w:author="jiancheng jia" w:date="2015-06-25T14:47:00Z">
              <w:r w:rsidRPr="00373ED7">
                <w:rPr>
                  <w:sz w:val="18"/>
                  <w:szCs w:val="18"/>
                </w:rPr>
                <w:t>"common": {</w:t>
              </w:r>
            </w:ins>
            <w:ins w:id="91" w:author="jiancheng jia" w:date="2015-06-25T14:49:00Z">
              <w:r w:rsidR="00A728C5">
                <w:rPr>
                  <w:sz w:val="18"/>
                  <w:szCs w:val="18"/>
                </w:rPr>
                <w:t xml:space="preserve">  // </w:t>
              </w:r>
              <w:r w:rsidR="00A728C5">
                <w:rPr>
                  <w:sz w:val="18"/>
                  <w:szCs w:val="18"/>
                </w:rPr>
                <w:t>普通用户</w:t>
              </w:r>
            </w:ins>
          </w:p>
          <w:p w14:paraId="38C0A168" w14:textId="1CF2D7BD" w:rsidR="00373ED7" w:rsidRPr="00373ED7" w:rsidRDefault="00373ED7">
            <w:pPr>
              <w:ind w:firstLineChars="200" w:firstLine="360"/>
              <w:rPr>
                <w:ins w:id="92" w:author="jiancheng jia" w:date="2015-06-25T14:47:00Z"/>
                <w:sz w:val="18"/>
                <w:szCs w:val="18"/>
              </w:rPr>
              <w:pPrChange w:id="93" w:author="jiancheng jia" w:date="2015-06-25T14:47:00Z">
                <w:pPr/>
              </w:pPrChange>
            </w:pPr>
            <w:ins w:id="94" w:author="jiancheng jia" w:date="2015-06-25T14:47:00Z">
              <w:r w:rsidRPr="00373ED7">
                <w:rPr>
                  <w:sz w:val="18"/>
                  <w:szCs w:val="18"/>
                </w:rPr>
                <w:t>"canJoin": false,</w:t>
              </w:r>
            </w:ins>
            <w:ins w:id="95" w:author="jiancheng jia" w:date="2015-06-25T14:48:00Z">
              <w:r w:rsidR="00F34E44">
                <w:rPr>
                  <w:sz w:val="18"/>
                  <w:szCs w:val="18"/>
                </w:rPr>
                <w:t xml:space="preserve">   </w:t>
              </w:r>
              <w:r w:rsidR="00F34E44">
                <w:rPr>
                  <w:rFonts w:hint="eastAsia"/>
                  <w:sz w:val="18"/>
                  <w:szCs w:val="18"/>
                </w:rPr>
                <w:t>//</w:t>
              </w:r>
              <w:r w:rsidR="00F34E44">
                <w:rPr>
                  <w:sz w:val="18"/>
                  <w:szCs w:val="18"/>
                </w:rPr>
                <w:t xml:space="preserve"> true </w:t>
              </w:r>
              <w:r w:rsidR="00F34E44">
                <w:rPr>
                  <w:sz w:val="18"/>
                  <w:szCs w:val="18"/>
                </w:rPr>
                <w:t>可以参加</w:t>
              </w:r>
              <w:r w:rsidR="00F34E44">
                <w:rPr>
                  <w:rFonts w:hint="eastAsia"/>
                  <w:sz w:val="18"/>
                  <w:szCs w:val="18"/>
                </w:rPr>
                <w:t xml:space="preserve"> false</w:t>
              </w:r>
              <w:r w:rsidR="00F34E44">
                <w:rPr>
                  <w:sz w:val="18"/>
                  <w:szCs w:val="18"/>
                </w:rPr>
                <w:t xml:space="preserve"> </w:t>
              </w:r>
              <w:r w:rsidR="00F34E44">
                <w:rPr>
                  <w:sz w:val="18"/>
                  <w:szCs w:val="18"/>
                </w:rPr>
                <w:t>不可以参加</w:t>
              </w:r>
            </w:ins>
          </w:p>
          <w:p w14:paraId="50FCE667" w14:textId="6DBAB50E" w:rsidR="00373ED7" w:rsidRPr="00373ED7" w:rsidRDefault="00373ED7">
            <w:pPr>
              <w:ind w:firstLineChars="200" w:firstLine="360"/>
              <w:rPr>
                <w:ins w:id="96" w:author="jiancheng jia" w:date="2015-06-25T14:47:00Z"/>
                <w:sz w:val="18"/>
                <w:szCs w:val="18"/>
              </w:rPr>
              <w:pPrChange w:id="97" w:author="jiancheng jia" w:date="2015-06-25T14:47:00Z">
                <w:pPr/>
              </w:pPrChange>
            </w:pPr>
            <w:ins w:id="98" w:author="jiancheng jia" w:date="2015-06-25T14:47:00Z">
              <w:r w:rsidRPr="00373ED7">
                <w:rPr>
                  <w:sz w:val="18"/>
                  <w:szCs w:val="18"/>
                </w:rPr>
                <w:t>"flowerNum": 40</w:t>
              </w:r>
            </w:ins>
            <w:ins w:id="99" w:author="jiancheng jia" w:date="2015-06-25T14:49:00Z">
              <w:r w:rsidR="00A728C5">
                <w:rPr>
                  <w:sz w:val="18"/>
                  <w:szCs w:val="18"/>
                </w:rPr>
                <w:t xml:space="preserve">  </w:t>
              </w:r>
              <w:r w:rsidR="00A728C5">
                <w:rPr>
                  <w:rFonts w:hint="eastAsia"/>
                  <w:sz w:val="18"/>
                  <w:szCs w:val="18"/>
                </w:rPr>
                <w:t>//</w:t>
              </w:r>
              <w:r w:rsidR="00A728C5">
                <w:rPr>
                  <w:sz w:val="18"/>
                  <w:szCs w:val="18"/>
                </w:rPr>
                <w:t xml:space="preserve"> </w:t>
              </w:r>
              <w:r w:rsidR="00A728C5">
                <w:rPr>
                  <w:rFonts w:hint="eastAsia"/>
                  <w:sz w:val="18"/>
                  <w:szCs w:val="18"/>
                </w:rPr>
                <w:t>消耗小红花数量</w:t>
              </w:r>
            </w:ins>
          </w:p>
          <w:p w14:paraId="111FCC2C" w14:textId="77777777" w:rsidR="00373ED7" w:rsidRPr="00373ED7" w:rsidRDefault="00373ED7" w:rsidP="00373ED7">
            <w:pPr>
              <w:rPr>
                <w:ins w:id="100" w:author="jiancheng jia" w:date="2015-06-25T14:47:00Z"/>
                <w:sz w:val="18"/>
                <w:szCs w:val="18"/>
              </w:rPr>
            </w:pPr>
            <w:ins w:id="101" w:author="jiancheng jia" w:date="2015-06-25T14:47:00Z">
              <w:r w:rsidRPr="00373ED7">
                <w:rPr>
                  <w:sz w:val="18"/>
                  <w:szCs w:val="18"/>
                </w:rPr>
                <w:t>},</w:t>
              </w:r>
            </w:ins>
          </w:p>
          <w:p w14:paraId="0BE863CB" w14:textId="10F8F233" w:rsidR="00373ED7" w:rsidRPr="00373ED7" w:rsidRDefault="00373ED7" w:rsidP="00373ED7">
            <w:pPr>
              <w:rPr>
                <w:ins w:id="102" w:author="jiancheng jia" w:date="2015-06-25T14:47:00Z"/>
                <w:sz w:val="18"/>
                <w:szCs w:val="18"/>
              </w:rPr>
            </w:pPr>
            <w:ins w:id="103" w:author="jiancheng jia" w:date="2015-06-25T14:47:00Z">
              <w:r w:rsidRPr="00373ED7">
                <w:rPr>
                  <w:sz w:val="18"/>
                  <w:szCs w:val="18"/>
                </w:rPr>
                <w:t>"vip": {</w:t>
              </w:r>
            </w:ins>
            <w:ins w:id="104" w:author="jiancheng jia" w:date="2015-06-25T14:49:00Z">
              <w:r w:rsidR="00A728C5">
                <w:rPr>
                  <w:sz w:val="18"/>
                  <w:szCs w:val="18"/>
                </w:rPr>
                <w:t xml:space="preserve">  // vip</w:t>
              </w:r>
              <w:r w:rsidR="00A728C5">
                <w:rPr>
                  <w:sz w:val="18"/>
                  <w:szCs w:val="18"/>
                </w:rPr>
                <w:t>用户</w:t>
              </w:r>
            </w:ins>
          </w:p>
          <w:p w14:paraId="6D4911E0" w14:textId="406C1F7B" w:rsidR="00373ED7" w:rsidRPr="00373ED7" w:rsidRDefault="00373ED7">
            <w:pPr>
              <w:ind w:firstLineChars="200" w:firstLine="360"/>
              <w:rPr>
                <w:ins w:id="105" w:author="jiancheng jia" w:date="2015-06-25T14:47:00Z"/>
                <w:sz w:val="18"/>
                <w:szCs w:val="18"/>
              </w:rPr>
              <w:pPrChange w:id="106" w:author="jiancheng jia" w:date="2015-06-25T14:48:00Z">
                <w:pPr/>
              </w:pPrChange>
            </w:pPr>
            <w:ins w:id="107" w:author="jiancheng jia" w:date="2015-06-25T14:47:00Z">
              <w:r w:rsidRPr="00373ED7">
                <w:rPr>
                  <w:sz w:val="18"/>
                  <w:szCs w:val="18"/>
                </w:rPr>
                <w:t>"canJoin": true,</w:t>
              </w:r>
            </w:ins>
            <w:ins w:id="108" w:author="jiancheng jia" w:date="2015-06-25T14:48:00Z">
              <w:r w:rsidR="00F34E44">
                <w:rPr>
                  <w:sz w:val="18"/>
                  <w:szCs w:val="18"/>
                </w:rPr>
                <w:t xml:space="preserve">  </w:t>
              </w:r>
              <w:r w:rsidR="00F34E44">
                <w:rPr>
                  <w:rFonts w:hint="eastAsia"/>
                  <w:sz w:val="18"/>
                  <w:szCs w:val="18"/>
                </w:rPr>
                <w:t>//</w:t>
              </w:r>
              <w:r w:rsidR="00F34E44">
                <w:rPr>
                  <w:sz w:val="18"/>
                  <w:szCs w:val="18"/>
                </w:rPr>
                <w:t xml:space="preserve"> true </w:t>
              </w:r>
              <w:r w:rsidR="00F34E44">
                <w:rPr>
                  <w:sz w:val="18"/>
                  <w:szCs w:val="18"/>
                </w:rPr>
                <w:t>可以参加</w:t>
              </w:r>
              <w:r w:rsidR="00F34E44">
                <w:rPr>
                  <w:rFonts w:hint="eastAsia"/>
                  <w:sz w:val="18"/>
                  <w:szCs w:val="18"/>
                </w:rPr>
                <w:t xml:space="preserve"> false</w:t>
              </w:r>
              <w:r w:rsidR="00F34E44">
                <w:rPr>
                  <w:sz w:val="18"/>
                  <w:szCs w:val="18"/>
                </w:rPr>
                <w:t xml:space="preserve"> </w:t>
              </w:r>
              <w:r w:rsidR="00F34E44">
                <w:rPr>
                  <w:sz w:val="18"/>
                  <w:szCs w:val="18"/>
                </w:rPr>
                <w:t>不可以参加</w:t>
              </w:r>
            </w:ins>
          </w:p>
          <w:p w14:paraId="273FA1E2" w14:textId="162BF750" w:rsidR="00373ED7" w:rsidRPr="00373ED7" w:rsidRDefault="00373ED7">
            <w:pPr>
              <w:ind w:firstLineChars="200" w:firstLine="360"/>
              <w:rPr>
                <w:ins w:id="109" w:author="jiancheng jia" w:date="2015-06-25T14:47:00Z"/>
                <w:sz w:val="18"/>
                <w:szCs w:val="18"/>
              </w:rPr>
              <w:pPrChange w:id="110" w:author="jiancheng jia" w:date="2015-06-25T14:49:00Z">
                <w:pPr/>
              </w:pPrChange>
            </w:pPr>
            <w:ins w:id="111" w:author="jiancheng jia" w:date="2015-06-25T14:47:00Z">
              <w:r w:rsidRPr="00373ED7">
                <w:rPr>
                  <w:sz w:val="18"/>
                  <w:szCs w:val="18"/>
                </w:rPr>
                <w:t>"flowerNum": 20</w:t>
              </w:r>
            </w:ins>
            <w:ins w:id="112" w:author="jiancheng jia" w:date="2015-06-25T14:49:00Z">
              <w:r w:rsidR="00A728C5">
                <w:rPr>
                  <w:sz w:val="18"/>
                  <w:szCs w:val="18"/>
                </w:rPr>
                <w:t xml:space="preserve">  </w:t>
              </w:r>
              <w:r w:rsidR="00A728C5">
                <w:rPr>
                  <w:rFonts w:hint="eastAsia"/>
                  <w:sz w:val="18"/>
                  <w:szCs w:val="18"/>
                </w:rPr>
                <w:t>//</w:t>
              </w:r>
              <w:r w:rsidR="00A728C5">
                <w:rPr>
                  <w:sz w:val="18"/>
                  <w:szCs w:val="18"/>
                </w:rPr>
                <w:t xml:space="preserve"> </w:t>
              </w:r>
              <w:r w:rsidR="00A728C5">
                <w:rPr>
                  <w:rFonts w:hint="eastAsia"/>
                  <w:sz w:val="18"/>
                  <w:szCs w:val="18"/>
                </w:rPr>
                <w:t>消耗小红花数量</w:t>
              </w:r>
            </w:ins>
          </w:p>
          <w:p w14:paraId="2C8CA9AA" w14:textId="4F3216F8" w:rsidR="00373ED7" w:rsidRPr="00BE0FF0" w:rsidRDefault="00373ED7" w:rsidP="00373ED7">
            <w:pPr>
              <w:rPr>
                <w:ins w:id="113" w:author="jiancheng jia" w:date="2015-06-25T14:43:00Z"/>
                <w:sz w:val="18"/>
                <w:szCs w:val="18"/>
              </w:rPr>
            </w:pPr>
            <w:ins w:id="114" w:author="jiancheng jia" w:date="2015-06-25T14:47:00Z">
              <w:r w:rsidRPr="00373ED7">
                <w:rPr>
                  <w:sz w:val="18"/>
                  <w:szCs w:val="18"/>
                </w:rPr>
                <w:t>}</w:t>
              </w:r>
            </w:ins>
          </w:p>
        </w:tc>
      </w:tr>
    </w:tbl>
    <w:p w14:paraId="46B9A91D" w14:textId="77777777" w:rsidR="00BC6D5D" w:rsidRPr="00BC6D5D" w:rsidRDefault="00BC6D5D" w:rsidP="002F5B43"/>
    <w:p w14:paraId="10253EB1" w14:textId="77777777" w:rsidR="00421087" w:rsidRDefault="00421087" w:rsidP="00421087">
      <w:pPr>
        <w:pStyle w:val="1"/>
      </w:pPr>
      <w:r>
        <w:rPr>
          <w:rFonts w:hint="eastAsia"/>
        </w:rPr>
        <w:t>贴子相关</w:t>
      </w:r>
    </w:p>
    <w:p w14:paraId="7FE2C7DD" w14:textId="77777777" w:rsidR="00421087" w:rsidRDefault="00421087" w:rsidP="00421087">
      <w:pPr>
        <w:pStyle w:val="2"/>
      </w:pPr>
      <w:bookmarkStart w:id="115" w:name="_查看指定活动下的帖子"/>
      <w:bookmarkEnd w:id="115"/>
      <w:r>
        <w:t>查看指定活动下的帖子</w:t>
      </w:r>
    </w:p>
    <w:p w14:paraId="3A1A7900" w14:textId="77777777" w:rsidR="00AB59AE" w:rsidRDefault="00AB59AE" w:rsidP="00AB59AE">
      <w:pPr>
        <w:pStyle w:val="a6"/>
      </w:pPr>
      <w:r>
        <w:t>URL</w:t>
      </w:r>
    </w:p>
    <w:p w14:paraId="24A0B777" w14:textId="77777777" w:rsidR="00AB59AE" w:rsidRDefault="00AB59AE" w:rsidP="00AB59AE">
      <w:r w:rsidRPr="00AB59AE">
        <w:t>/activity/posts/list</w:t>
      </w:r>
    </w:p>
    <w:p w14:paraId="44AB0821" w14:textId="77777777" w:rsidR="001B2967" w:rsidRDefault="001B2967" w:rsidP="001B2967">
      <w:pPr>
        <w:pStyle w:val="a6"/>
      </w:pPr>
      <w:r>
        <w:t>示例</w:t>
      </w:r>
    </w:p>
    <w:p w14:paraId="7063A0CB" w14:textId="77777777" w:rsidR="001B2967" w:rsidRDefault="001B2967" w:rsidP="00AB59AE">
      <w:pPr>
        <w:rPr>
          <w:ins w:id="116" w:author="jiancheng jia" w:date="2015-06-22T19:54:00Z"/>
        </w:rPr>
      </w:pPr>
      <w:r w:rsidRPr="001B2967">
        <w:t>{"userId": 17453, "id": 1, "isRanking": false}</w:t>
      </w:r>
    </w:p>
    <w:p w14:paraId="218C6B93" w14:textId="77777777" w:rsidR="009C3508" w:rsidRDefault="009C3508" w:rsidP="00AB59AE">
      <w:pPr>
        <w:rPr>
          <w:ins w:id="117" w:author="jiancheng jia" w:date="2015-06-22T19:55:00Z"/>
        </w:rPr>
      </w:pPr>
    </w:p>
    <w:p w14:paraId="56620315" w14:textId="77777777" w:rsidR="00D95735" w:rsidRDefault="00AE09C9" w:rsidP="00AB59AE">
      <w:pPr>
        <w:rPr>
          <w:ins w:id="118" w:author="jiancheng jia" w:date="2015-06-24T11:12:00Z"/>
        </w:rPr>
      </w:pPr>
      <w:ins w:id="119" w:author="jiancheng jia" w:date="2015-06-22T19:56:00Z">
        <w:r>
          <w:t>预赛</w:t>
        </w:r>
      </w:ins>
    </w:p>
    <w:p w14:paraId="3869B907" w14:textId="4AEC14A3" w:rsidR="00721BDA" w:rsidRDefault="00721BDA" w:rsidP="00AB59AE">
      <w:pPr>
        <w:rPr>
          <w:ins w:id="120" w:author="jiancheng jia" w:date="2015-06-24T10:55:00Z"/>
        </w:rPr>
      </w:pPr>
      <w:ins w:id="121" w:author="jiancheng jia" w:date="2015-06-24T11:12:00Z">
        <w:r>
          <w:t>家长</w:t>
        </w:r>
      </w:ins>
    </w:p>
    <w:p w14:paraId="2307A040" w14:textId="49125A23" w:rsidR="009C3508" w:rsidRDefault="00D95735" w:rsidP="00AB59AE">
      <w:pPr>
        <w:rPr>
          <w:ins w:id="122" w:author="jiancheng jia" w:date="2015-06-22T19:57:00Z"/>
        </w:rPr>
      </w:pPr>
      <w:ins w:id="123" w:author="jiancheng jia" w:date="2015-06-24T10:55:00Z">
        <w:r>
          <w:t>自己宝宝参赛</w:t>
        </w:r>
        <w:r>
          <w:rPr>
            <w:rFonts w:hint="eastAsia"/>
          </w:rPr>
          <w:t xml:space="preserve"> </w:t>
        </w:r>
      </w:ins>
      <w:ins w:id="124" w:author="jiancheng jia" w:date="2015-06-22T19:55:00Z">
        <w:r w:rsidR="009C3508" w:rsidRPr="009C3508">
          <w:t>{"userId":"137142","activityId":191,"isRanking":true,"pageNo":1,"maxResults":5}</w:t>
        </w:r>
      </w:ins>
    </w:p>
    <w:p w14:paraId="0D2FC07D" w14:textId="1C7DFEBB" w:rsidR="00D95735" w:rsidRDefault="00D95735">
      <w:pPr>
        <w:jc w:val="left"/>
        <w:rPr>
          <w:ins w:id="125" w:author="jiancheng jia" w:date="2015-06-24T10:55:00Z"/>
        </w:rPr>
        <w:pPrChange w:id="126" w:author="jiancheng jia" w:date="2015-06-24T10:55:00Z">
          <w:pPr/>
        </w:pPrChange>
      </w:pPr>
      <w:ins w:id="127" w:author="jiancheng jia" w:date="2015-06-24T10:55:00Z">
        <w:r>
          <w:t>自己宝宝未参赛</w:t>
        </w:r>
        <w:r>
          <w:rPr>
            <w:rFonts w:hint="eastAsia"/>
          </w:rPr>
          <w:t xml:space="preserve"> </w:t>
        </w:r>
      </w:ins>
      <w:ins w:id="128" w:author="jiancheng jia" w:date="2015-06-24T10:56:00Z">
        <w:r w:rsidR="00C7089E" w:rsidRPr="00C7089E">
          <w:lastRenderedPageBreak/>
          <w:t>{"userId":"10862","activityId":191,"isRanking":true,"pageNo":1,"maxResults":5}</w:t>
        </w:r>
      </w:ins>
    </w:p>
    <w:p w14:paraId="25F044C7" w14:textId="5DE09BE9" w:rsidR="00D95735" w:rsidRDefault="00721BDA" w:rsidP="00AB59AE">
      <w:pPr>
        <w:rPr>
          <w:ins w:id="129" w:author="jiancheng jia" w:date="2015-06-24T11:12:00Z"/>
        </w:rPr>
      </w:pPr>
      <w:ins w:id="130" w:author="jiancheng jia" w:date="2015-06-24T11:12:00Z">
        <w:r>
          <w:t>老师</w:t>
        </w:r>
      </w:ins>
    </w:p>
    <w:p w14:paraId="0CCA2CAA" w14:textId="42CF607F" w:rsidR="00721BDA" w:rsidRDefault="00721BDA" w:rsidP="00AB59AE">
      <w:pPr>
        <w:rPr>
          <w:ins w:id="131" w:author="jiancheng jia" w:date="2015-06-24T11:15:00Z"/>
        </w:rPr>
      </w:pPr>
      <w:ins w:id="132" w:author="jiancheng jia" w:date="2015-06-24T11:13:00Z">
        <w:r w:rsidRPr="00721BDA">
          <w:t>{"userId":"137068","activityId":191,"isRanking":true,"pageNo":1,"maxResults":5}</w:t>
        </w:r>
      </w:ins>
    </w:p>
    <w:p w14:paraId="13F5F84E" w14:textId="77777777" w:rsidR="00B44B23" w:rsidRDefault="00B44B23" w:rsidP="00AB59AE">
      <w:pPr>
        <w:rPr>
          <w:ins w:id="133" w:author="jiancheng jia" w:date="2015-06-24T10:55:00Z"/>
        </w:rPr>
      </w:pPr>
    </w:p>
    <w:p w14:paraId="28B5C127" w14:textId="77777777" w:rsidR="00721BDA" w:rsidRDefault="007C2F76" w:rsidP="00AB59AE">
      <w:pPr>
        <w:rPr>
          <w:ins w:id="134" w:author="jiancheng jia" w:date="2015-06-24T11:13:00Z"/>
        </w:rPr>
      </w:pPr>
      <w:ins w:id="135" w:author="jiancheng jia" w:date="2015-06-22T19:57:00Z">
        <w:r>
          <w:t>初赛</w:t>
        </w:r>
      </w:ins>
    </w:p>
    <w:p w14:paraId="5B3EDF5D" w14:textId="160BE341" w:rsidR="00721BDA" w:rsidRDefault="00721BDA" w:rsidP="00AB59AE">
      <w:pPr>
        <w:rPr>
          <w:ins w:id="136" w:author="jiancheng jia" w:date="2015-06-24T11:13:00Z"/>
        </w:rPr>
      </w:pPr>
      <w:ins w:id="137" w:author="jiancheng jia" w:date="2015-06-24T11:13:00Z">
        <w:r>
          <w:t>家长</w:t>
        </w:r>
      </w:ins>
    </w:p>
    <w:p w14:paraId="03BD7992" w14:textId="3D9B417B" w:rsidR="007C2F76" w:rsidRDefault="00721BDA" w:rsidP="00AB59AE">
      <w:pPr>
        <w:rPr>
          <w:ins w:id="138" w:author="jiancheng jia" w:date="2015-06-24T11:14:00Z"/>
        </w:rPr>
      </w:pPr>
      <w:ins w:id="139" w:author="jiancheng jia" w:date="2015-06-24T11:14:00Z">
        <w:r>
          <w:t>自己宝宝出线</w:t>
        </w:r>
      </w:ins>
      <w:ins w:id="140" w:author="jiancheng jia" w:date="2015-06-22T19:57:00Z">
        <w:r w:rsidR="007C2F76" w:rsidRPr="007C2F76">
          <w:t>{"userId":"137285","activityId":197,"isRanking":true,"pageNo":1,"maxResults":5}</w:t>
        </w:r>
      </w:ins>
    </w:p>
    <w:p w14:paraId="082BD7F7" w14:textId="6022E5BD" w:rsidR="00721BDA" w:rsidRDefault="00721BDA">
      <w:pPr>
        <w:jc w:val="left"/>
        <w:rPr>
          <w:ins w:id="141" w:author="jiancheng jia" w:date="2015-06-24T11:15:00Z"/>
        </w:rPr>
        <w:pPrChange w:id="142" w:author="jiancheng jia" w:date="2015-06-24T11:14:00Z">
          <w:pPr/>
        </w:pPrChange>
      </w:pPr>
      <w:ins w:id="143" w:author="jiancheng jia" w:date="2015-06-24T11:14:00Z">
        <w:r>
          <w:t>自己宝宝未出线</w:t>
        </w:r>
        <w:r w:rsidR="00B9275D" w:rsidRPr="00B9275D">
          <w:t>{"userId":"136947","activityId":197,"isRanking":true,"pageNo":1,"maxResults":5}</w:t>
        </w:r>
      </w:ins>
    </w:p>
    <w:p w14:paraId="59685E49" w14:textId="77777777" w:rsidR="00B44B23" w:rsidRDefault="00B44B23" w:rsidP="00B44B23">
      <w:pPr>
        <w:rPr>
          <w:ins w:id="144" w:author="jiancheng jia" w:date="2015-06-24T11:15:00Z"/>
        </w:rPr>
      </w:pPr>
      <w:ins w:id="145" w:author="jiancheng jia" w:date="2015-06-24T11:15:00Z">
        <w:r>
          <w:t>老师</w:t>
        </w:r>
        <w:r w:rsidRPr="00721BDA">
          <w:t>{"userId":"137068","activityId":191,"isRanking":true,"pageNo":1,"maxResults":5}</w:t>
        </w:r>
      </w:ins>
    </w:p>
    <w:p w14:paraId="54775996" w14:textId="01B49F5F" w:rsidR="00B44B23" w:rsidRDefault="00B44B23">
      <w:pPr>
        <w:jc w:val="left"/>
        <w:rPr>
          <w:ins w:id="146" w:author="jiancheng jia" w:date="2015-06-22T19:57:00Z"/>
        </w:rPr>
        <w:pPrChange w:id="147" w:author="jiancheng jia" w:date="2015-06-24T11:14:00Z">
          <w:pPr/>
        </w:pPrChange>
      </w:pPr>
    </w:p>
    <w:p w14:paraId="2979F4D4" w14:textId="77777777" w:rsidR="00B22DF5" w:rsidRDefault="007C2F76" w:rsidP="00AB59AE">
      <w:pPr>
        <w:rPr>
          <w:ins w:id="148" w:author="jiancheng jia" w:date="2015-06-24T11:16:00Z"/>
        </w:rPr>
      </w:pPr>
      <w:ins w:id="149" w:author="jiancheng jia" w:date="2015-06-22T19:58:00Z">
        <w:r>
          <w:t>决赛</w:t>
        </w:r>
      </w:ins>
    </w:p>
    <w:p w14:paraId="507A2A5C" w14:textId="79B7EE40" w:rsidR="00D43028" w:rsidRDefault="00D43028" w:rsidP="00AB59AE">
      <w:pPr>
        <w:rPr>
          <w:ins w:id="150" w:author="jiancheng jia" w:date="2015-06-24T11:16:00Z"/>
        </w:rPr>
      </w:pPr>
      <w:ins w:id="151" w:author="jiancheng jia" w:date="2015-06-24T11:16:00Z">
        <w:r>
          <w:t>家长</w:t>
        </w:r>
      </w:ins>
    </w:p>
    <w:p w14:paraId="75EF9C02" w14:textId="0B62F080" w:rsidR="007C2F76" w:rsidRDefault="00B22DF5" w:rsidP="00AB59AE">
      <w:pPr>
        <w:rPr>
          <w:ins w:id="152" w:author="jiancheng jia" w:date="2015-06-24T11:16:00Z"/>
        </w:rPr>
      </w:pPr>
      <w:ins w:id="153" w:author="jiancheng jia" w:date="2015-06-24T11:16:00Z">
        <w:r>
          <w:rPr>
            <w:rFonts w:hint="eastAsia"/>
          </w:rPr>
          <w:t>自己宝宝出线</w:t>
        </w:r>
      </w:ins>
      <w:ins w:id="154" w:author="jiancheng jia" w:date="2015-06-22T19:58:00Z">
        <w:r w:rsidR="007C2F76" w:rsidRPr="007C2F76">
          <w:t>{"userId":"137285","activityId":198,"isRanking":true,"pageNo":1,"maxResults":5}</w:t>
        </w:r>
      </w:ins>
    </w:p>
    <w:p w14:paraId="09DFE925" w14:textId="3AFEB59F" w:rsidR="00E33BF9" w:rsidRDefault="00E33BF9">
      <w:pPr>
        <w:jc w:val="left"/>
        <w:pPrChange w:id="155" w:author="jiancheng jia" w:date="2015-06-24T11:16:00Z">
          <w:pPr/>
        </w:pPrChange>
      </w:pPr>
      <w:ins w:id="156" w:author="jiancheng jia" w:date="2015-06-24T11:16:00Z">
        <w:r>
          <w:t>自己宝宝未出线</w:t>
        </w:r>
        <w:r w:rsidR="00D43028" w:rsidRPr="00D43028">
          <w:t>{"userId":"136947","activityId":198,"isRanking":true,"pageNo":1,"maxResults":5}</w:t>
        </w:r>
      </w:ins>
    </w:p>
    <w:p w14:paraId="391C7E89" w14:textId="12BBF335" w:rsidR="001B2967" w:rsidDel="00226950" w:rsidRDefault="00D43028" w:rsidP="00AB59AE">
      <w:pPr>
        <w:rPr>
          <w:del w:id="157" w:author="jiancheng jia" w:date="2015-06-24T11:16:00Z"/>
        </w:rPr>
      </w:pPr>
      <w:ins w:id="158" w:author="jiancheng jia" w:date="2015-06-24T11:16:00Z">
        <w:r>
          <w:t>老师</w:t>
        </w:r>
      </w:ins>
      <w:ins w:id="159" w:author="jiancheng jia" w:date="2015-06-24T11:42:00Z">
        <w:r w:rsidR="00226950" w:rsidRPr="00226950">
          <w:t>{"userId":"137068","activityId":198,"isRanking":true,"pageNo":1,"maxResults":5}</w:t>
        </w:r>
      </w:ins>
    </w:p>
    <w:p w14:paraId="4F6E025B" w14:textId="77777777" w:rsidR="00226950" w:rsidRDefault="00226950" w:rsidP="003422AB">
      <w:pPr>
        <w:rPr>
          <w:ins w:id="160" w:author="jiancheng jia" w:date="2015-06-24T11:42:00Z"/>
        </w:rPr>
      </w:pPr>
    </w:p>
    <w:p w14:paraId="37D99D10" w14:textId="77777777" w:rsidR="00D43028" w:rsidRPr="00D43028" w:rsidRDefault="00D43028" w:rsidP="00AB59AE">
      <w:pPr>
        <w:rPr>
          <w:ins w:id="161" w:author="jiancheng jia" w:date="2015-06-24T11:16:00Z"/>
        </w:rPr>
      </w:pPr>
    </w:p>
    <w:p w14:paraId="152F321A" w14:textId="77777777" w:rsidR="003422AB" w:rsidRDefault="003422AB" w:rsidP="003422AB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3422AB" w14:paraId="3B0EC754" w14:textId="77777777" w:rsidTr="006F51A3">
        <w:tc>
          <w:tcPr>
            <w:tcW w:w="1133" w:type="dxa"/>
            <w:shd w:val="clear" w:color="auto" w:fill="FFFFFF"/>
          </w:tcPr>
          <w:p w14:paraId="4EA1CB3D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2FFEBB0D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5A5ABE08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663930B7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422AB" w14:paraId="484B2A8D" w14:textId="77777777" w:rsidTr="006F51A3">
        <w:tc>
          <w:tcPr>
            <w:tcW w:w="1133" w:type="dxa"/>
            <w:shd w:val="clear" w:color="auto" w:fill="FFFFFF"/>
          </w:tcPr>
          <w:p w14:paraId="4101BC1B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7A9A226F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0627F93C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46911E7B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0514F" w14:paraId="114781CF" w14:textId="77777777" w:rsidTr="006F51A3">
        <w:trPr>
          <w:ins w:id="162" w:author="jiancheng jia" w:date="2015-06-22T19:45:00Z"/>
        </w:trPr>
        <w:tc>
          <w:tcPr>
            <w:tcW w:w="1133" w:type="dxa"/>
            <w:shd w:val="clear" w:color="auto" w:fill="FFFFFF"/>
          </w:tcPr>
          <w:p w14:paraId="1A3DA312" w14:textId="7F4B8CE8" w:rsidR="00B0514F" w:rsidRPr="00F16747" w:rsidRDefault="00B0514F" w:rsidP="00B2648F">
            <w:pPr>
              <w:jc w:val="center"/>
              <w:rPr>
                <w:ins w:id="163" w:author="jiancheng jia" w:date="2015-06-22T19:45:00Z"/>
                <w:b/>
                <w:sz w:val="18"/>
                <w:szCs w:val="18"/>
              </w:rPr>
            </w:pPr>
            <w:commentRangeStart w:id="164"/>
            <w:ins w:id="165" w:author="jiancheng jia" w:date="2015-06-22T19:45:00Z">
              <w:r>
                <w:rPr>
                  <w:b/>
                  <w:sz w:val="18"/>
                  <w:szCs w:val="18"/>
                </w:rPr>
                <w:t>activityId</w:t>
              </w:r>
            </w:ins>
          </w:p>
        </w:tc>
        <w:tc>
          <w:tcPr>
            <w:tcW w:w="1058" w:type="dxa"/>
            <w:shd w:val="clear" w:color="auto" w:fill="FFFFFF"/>
          </w:tcPr>
          <w:p w14:paraId="49A598F8" w14:textId="10698EA7" w:rsidR="00B0514F" w:rsidRDefault="00B0514F" w:rsidP="00B2648F">
            <w:pPr>
              <w:rPr>
                <w:ins w:id="166" w:author="jiancheng jia" w:date="2015-06-22T19:45:00Z"/>
                <w:sz w:val="18"/>
                <w:szCs w:val="18"/>
              </w:rPr>
            </w:pPr>
            <w:ins w:id="167" w:author="jiancheng jia" w:date="2015-06-22T19:45:00Z">
              <w:r>
                <w:rPr>
                  <w:rFonts w:hint="eastAsia"/>
                  <w:sz w:val="18"/>
                  <w:szCs w:val="18"/>
                </w:rPr>
                <w:t>true</w:t>
              </w:r>
            </w:ins>
          </w:p>
        </w:tc>
        <w:tc>
          <w:tcPr>
            <w:tcW w:w="1371" w:type="dxa"/>
            <w:shd w:val="clear" w:color="auto" w:fill="FFFFFF"/>
          </w:tcPr>
          <w:p w14:paraId="70EA3B1B" w14:textId="3C926593" w:rsidR="00B0514F" w:rsidRDefault="00B0514F" w:rsidP="00B2648F">
            <w:pPr>
              <w:rPr>
                <w:ins w:id="168" w:author="jiancheng jia" w:date="2015-06-22T19:45:00Z"/>
                <w:sz w:val="18"/>
                <w:szCs w:val="18"/>
              </w:rPr>
            </w:pPr>
            <w:ins w:id="169" w:author="jiancheng jia" w:date="2015-06-22T19:45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4960" w:type="dxa"/>
            <w:shd w:val="clear" w:color="auto" w:fill="FFFFFF"/>
          </w:tcPr>
          <w:p w14:paraId="64EA72EB" w14:textId="212617A8" w:rsidR="00B0514F" w:rsidRDefault="00B0514F" w:rsidP="00B2648F">
            <w:pPr>
              <w:rPr>
                <w:ins w:id="170" w:author="jiancheng jia" w:date="2015-06-22T19:45:00Z"/>
                <w:sz w:val="18"/>
                <w:szCs w:val="18"/>
              </w:rPr>
            </w:pPr>
            <w:ins w:id="171" w:author="jiancheng jia" w:date="2015-06-22T19:45:00Z">
              <w:r>
                <w:rPr>
                  <w:rFonts w:hint="eastAsia"/>
                  <w:sz w:val="18"/>
                  <w:szCs w:val="18"/>
                </w:rPr>
                <w:t>活动</w:t>
              </w:r>
              <w:r>
                <w:rPr>
                  <w:rFonts w:hint="eastAsia"/>
                  <w:sz w:val="18"/>
                  <w:szCs w:val="18"/>
                </w:rPr>
                <w:t>id</w:t>
              </w:r>
            </w:ins>
          </w:p>
        </w:tc>
      </w:tr>
      <w:tr w:rsidR="0088199B" w:rsidRPr="00D154F4" w14:paraId="2908952B" w14:textId="77777777" w:rsidTr="006F51A3">
        <w:tc>
          <w:tcPr>
            <w:tcW w:w="1133" w:type="dxa"/>
            <w:shd w:val="clear" w:color="auto" w:fill="FFFFFF"/>
          </w:tcPr>
          <w:p w14:paraId="06AC4336" w14:textId="77777777" w:rsidR="0088199B" w:rsidRPr="00D154F4" w:rsidRDefault="0088199B" w:rsidP="00B2648F">
            <w:pPr>
              <w:jc w:val="center"/>
              <w:rPr>
                <w:b/>
                <w:strike/>
                <w:sz w:val="18"/>
                <w:szCs w:val="18"/>
                <w:rPrChange w:id="172" w:author="jiancheng jia" w:date="2015-06-22T19:45:00Z">
                  <w:rPr>
                    <w:b/>
                    <w:sz w:val="18"/>
                    <w:szCs w:val="18"/>
                  </w:rPr>
                </w:rPrChange>
              </w:rPr>
            </w:pPr>
            <w:r w:rsidRPr="00D154F4">
              <w:rPr>
                <w:b/>
                <w:strike/>
                <w:sz w:val="18"/>
                <w:szCs w:val="18"/>
                <w:rPrChange w:id="173" w:author="jiancheng jia" w:date="2015-06-22T19:45:00Z">
                  <w:rPr>
                    <w:b/>
                    <w:sz w:val="18"/>
                    <w:szCs w:val="18"/>
                  </w:rPr>
                </w:rPrChange>
              </w:rPr>
              <w:t>id</w:t>
            </w:r>
          </w:p>
        </w:tc>
        <w:tc>
          <w:tcPr>
            <w:tcW w:w="1058" w:type="dxa"/>
            <w:shd w:val="clear" w:color="auto" w:fill="FFFFFF"/>
          </w:tcPr>
          <w:p w14:paraId="199B15E2" w14:textId="77777777" w:rsidR="0088199B" w:rsidRPr="00D154F4" w:rsidRDefault="0088199B" w:rsidP="00B2648F">
            <w:pPr>
              <w:rPr>
                <w:strike/>
                <w:sz w:val="18"/>
                <w:szCs w:val="18"/>
                <w:rPrChange w:id="174" w:author="jiancheng jia" w:date="2015-06-22T19:45:00Z">
                  <w:rPr>
                    <w:sz w:val="18"/>
                    <w:szCs w:val="18"/>
                  </w:rPr>
                </w:rPrChange>
              </w:rPr>
            </w:pPr>
            <w:r w:rsidRPr="00D154F4">
              <w:rPr>
                <w:strike/>
                <w:sz w:val="18"/>
                <w:szCs w:val="18"/>
                <w:rPrChange w:id="175" w:author="jiancheng jia" w:date="2015-06-22T19:45:00Z">
                  <w:rPr>
                    <w:sz w:val="18"/>
                    <w:szCs w:val="18"/>
                  </w:rPr>
                </w:rPrChange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6DA33978" w14:textId="77777777" w:rsidR="0088199B" w:rsidRPr="00D154F4" w:rsidRDefault="0088199B" w:rsidP="00B2648F">
            <w:pPr>
              <w:rPr>
                <w:strike/>
                <w:sz w:val="18"/>
                <w:szCs w:val="18"/>
                <w:rPrChange w:id="176" w:author="jiancheng jia" w:date="2015-06-22T19:45:00Z">
                  <w:rPr>
                    <w:sz w:val="18"/>
                    <w:szCs w:val="18"/>
                  </w:rPr>
                </w:rPrChange>
              </w:rPr>
            </w:pPr>
            <w:r w:rsidRPr="00D154F4">
              <w:rPr>
                <w:strike/>
                <w:sz w:val="18"/>
                <w:szCs w:val="18"/>
                <w:rPrChange w:id="177" w:author="jiancheng jia" w:date="2015-06-22T19:45:00Z">
                  <w:rPr>
                    <w:sz w:val="18"/>
                    <w:szCs w:val="18"/>
                  </w:rPr>
                </w:rPrChange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29E09D8B" w14:textId="77777777" w:rsidR="0088199B" w:rsidRPr="00D154F4" w:rsidRDefault="0088199B" w:rsidP="00B2648F">
            <w:pPr>
              <w:rPr>
                <w:strike/>
                <w:sz w:val="18"/>
                <w:szCs w:val="18"/>
                <w:rPrChange w:id="178" w:author="jiancheng jia" w:date="2015-06-22T19:45:00Z">
                  <w:rPr>
                    <w:sz w:val="18"/>
                    <w:szCs w:val="18"/>
                  </w:rPr>
                </w:rPrChange>
              </w:rPr>
            </w:pPr>
            <w:r w:rsidRPr="00D154F4">
              <w:rPr>
                <w:rFonts w:hint="eastAsia"/>
                <w:strike/>
                <w:sz w:val="18"/>
                <w:szCs w:val="18"/>
                <w:rPrChange w:id="179" w:author="jiancheng jia" w:date="2015-06-22T19:45:00Z">
                  <w:rPr>
                    <w:rFonts w:hint="eastAsia"/>
                    <w:sz w:val="18"/>
                    <w:szCs w:val="18"/>
                  </w:rPr>
                </w:rPrChange>
              </w:rPr>
              <w:t>活动</w:t>
            </w:r>
            <w:r w:rsidRPr="00D154F4">
              <w:rPr>
                <w:strike/>
                <w:sz w:val="18"/>
                <w:szCs w:val="18"/>
                <w:rPrChange w:id="180" w:author="jiancheng jia" w:date="2015-06-22T19:45:00Z">
                  <w:rPr>
                    <w:sz w:val="18"/>
                    <w:szCs w:val="18"/>
                  </w:rPr>
                </w:rPrChange>
              </w:rPr>
              <w:t>id</w:t>
            </w:r>
            <w:commentRangeEnd w:id="164"/>
            <w:r w:rsidR="00D154F4">
              <w:rPr>
                <w:rStyle w:val="aa"/>
              </w:rPr>
              <w:commentReference w:id="164"/>
            </w:r>
          </w:p>
        </w:tc>
      </w:tr>
      <w:tr w:rsidR="00FA53FD" w14:paraId="4D5A895C" w14:textId="77777777" w:rsidTr="006F51A3">
        <w:tc>
          <w:tcPr>
            <w:tcW w:w="1133" w:type="dxa"/>
            <w:shd w:val="clear" w:color="auto" w:fill="FFFFFF"/>
          </w:tcPr>
          <w:p w14:paraId="494F6AE3" w14:textId="77777777" w:rsidR="00FA53FD" w:rsidRDefault="00FA53FD" w:rsidP="00B2648F">
            <w:pPr>
              <w:jc w:val="center"/>
              <w:rPr>
                <w:b/>
                <w:sz w:val="18"/>
                <w:szCs w:val="18"/>
              </w:rPr>
            </w:pPr>
            <w:r w:rsidRPr="00FA53FD">
              <w:rPr>
                <w:b/>
                <w:sz w:val="18"/>
                <w:szCs w:val="18"/>
              </w:rPr>
              <w:t>isRanking</w:t>
            </w:r>
          </w:p>
        </w:tc>
        <w:tc>
          <w:tcPr>
            <w:tcW w:w="1058" w:type="dxa"/>
            <w:shd w:val="clear" w:color="auto" w:fill="FFFFFF"/>
          </w:tcPr>
          <w:p w14:paraId="06C45F42" w14:textId="77777777" w:rsidR="00FA53FD" w:rsidRDefault="00FA53FD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368723D2" w14:textId="77777777" w:rsidR="00FA53FD" w:rsidRDefault="00FA53FD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60" w:type="dxa"/>
            <w:shd w:val="clear" w:color="auto" w:fill="FFFFFF"/>
          </w:tcPr>
          <w:p w14:paraId="7975F5A5" w14:textId="77777777" w:rsidR="003F5D4D" w:rsidRDefault="00FA53F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是否按排名排序</w:t>
            </w:r>
            <w:r w:rsidR="003F5D4D">
              <w:rPr>
                <w:rFonts w:hint="eastAsia"/>
                <w:sz w:val="18"/>
                <w:szCs w:val="18"/>
              </w:rPr>
              <w:t>，当活动为已结束状态时，此值传</w:t>
            </w:r>
            <w:r w:rsidR="003F5D4D">
              <w:rPr>
                <w:rFonts w:hint="eastAsia"/>
                <w:sz w:val="18"/>
                <w:szCs w:val="18"/>
              </w:rPr>
              <w:t>true</w:t>
            </w:r>
          </w:p>
          <w:p w14:paraId="13736716" w14:textId="77777777" w:rsidR="00D5110B" w:rsidRDefault="00FA53FD" w:rsidP="00B2648F">
            <w:pPr>
              <w:rPr>
                <w:ins w:id="181" w:author="jiancheng jia" w:date="2015-06-22T19:48:00Z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true </w:t>
            </w:r>
            <w:r>
              <w:rPr>
                <w:rFonts w:hint="eastAsia"/>
                <w:sz w:val="18"/>
                <w:szCs w:val="18"/>
              </w:rPr>
              <w:t>按排名排序</w:t>
            </w:r>
            <w:r>
              <w:rPr>
                <w:rFonts w:hint="eastAsia"/>
                <w:sz w:val="18"/>
                <w:szCs w:val="18"/>
              </w:rPr>
              <w:t xml:space="preserve"> false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按发帖时间倒叙</w:t>
            </w:r>
          </w:p>
          <w:p w14:paraId="3D5DAA49" w14:textId="72FF530F" w:rsidR="00C9662A" w:rsidRPr="00FA53FD" w:rsidRDefault="00C9662A" w:rsidP="00B2648F">
            <w:pPr>
              <w:rPr>
                <w:sz w:val="18"/>
                <w:szCs w:val="18"/>
              </w:rPr>
            </w:pPr>
            <w:ins w:id="182" w:author="jiancheng jia" w:date="2015-06-22T19:48:00Z">
              <w:r>
                <w:rPr>
                  <w:sz w:val="18"/>
                  <w:szCs w:val="18"/>
                </w:rPr>
                <w:t>注意</w:t>
              </w:r>
              <w:r>
                <w:rPr>
                  <w:rFonts w:hint="eastAsia"/>
                  <w:sz w:val="18"/>
                  <w:szCs w:val="18"/>
                </w:rPr>
                <w:t>：</w:t>
              </w:r>
              <w:r>
                <w:rPr>
                  <w:sz w:val="18"/>
                  <w:szCs w:val="18"/>
                </w:rPr>
                <w:t>比赛活动</w:t>
              </w:r>
              <w:r>
                <w:rPr>
                  <w:rFonts w:hint="eastAsia"/>
                  <w:sz w:val="18"/>
                  <w:szCs w:val="18"/>
                </w:rPr>
                <w:t>，</w:t>
              </w:r>
              <w:r>
                <w:rPr>
                  <w:sz w:val="18"/>
                  <w:szCs w:val="18"/>
                </w:rPr>
                <w:t>默认传</w:t>
              </w:r>
              <w:r>
                <w:rPr>
                  <w:sz w:val="18"/>
                  <w:szCs w:val="18"/>
                </w:rPr>
                <w:t>true</w:t>
              </w:r>
              <w:r>
                <w:rPr>
                  <w:rFonts w:hint="eastAsia"/>
                  <w:sz w:val="18"/>
                  <w:szCs w:val="18"/>
                </w:rPr>
                <w:t>，</w:t>
              </w:r>
              <w:r>
                <w:rPr>
                  <w:sz w:val="18"/>
                  <w:szCs w:val="18"/>
                </w:rPr>
                <w:t>因为是比赛</w:t>
              </w:r>
              <w:r>
                <w:rPr>
                  <w:rFonts w:hint="eastAsia"/>
                  <w:sz w:val="18"/>
                  <w:szCs w:val="18"/>
                </w:rPr>
                <w:t>，</w:t>
              </w:r>
              <w:r>
                <w:rPr>
                  <w:sz w:val="18"/>
                  <w:szCs w:val="18"/>
                </w:rPr>
                <w:t>默认进来就是排名了</w:t>
              </w:r>
            </w:ins>
          </w:p>
        </w:tc>
      </w:tr>
      <w:tr w:rsidR="003422AB" w14:paraId="6BD101EB" w14:textId="77777777" w:rsidTr="006F51A3">
        <w:tc>
          <w:tcPr>
            <w:tcW w:w="1133" w:type="dxa"/>
            <w:shd w:val="clear" w:color="auto" w:fill="FFFFFF"/>
          </w:tcPr>
          <w:p w14:paraId="25547C45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2446F5">
              <w:rPr>
                <w:b/>
                <w:sz w:val="18"/>
                <w:szCs w:val="18"/>
              </w:rPr>
              <w:t>pageNo</w:t>
            </w:r>
          </w:p>
        </w:tc>
        <w:tc>
          <w:tcPr>
            <w:tcW w:w="1058" w:type="dxa"/>
            <w:shd w:val="clear" w:color="auto" w:fill="FFFFFF"/>
          </w:tcPr>
          <w:p w14:paraId="3530217C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1281514A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0618430D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页号，默认为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422AB" w14:paraId="07E89888" w14:textId="77777777" w:rsidTr="006F51A3">
        <w:tc>
          <w:tcPr>
            <w:tcW w:w="1133" w:type="dxa"/>
            <w:shd w:val="clear" w:color="auto" w:fill="FFFFFF"/>
          </w:tcPr>
          <w:p w14:paraId="4C43770D" w14:textId="77777777" w:rsidR="003422AB" w:rsidRPr="002446F5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B57677">
              <w:rPr>
                <w:b/>
                <w:sz w:val="18"/>
                <w:szCs w:val="18"/>
              </w:rPr>
              <w:t>maxResluts</w:t>
            </w:r>
          </w:p>
        </w:tc>
        <w:tc>
          <w:tcPr>
            <w:tcW w:w="1058" w:type="dxa"/>
            <w:shd w:val="clear" w:color="auto" w:fill="FFFFFF"/>
          </w:tcPr>
          <w:p w14:paraId="533B101A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1BE5A23E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538DF479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页面大小，默认为</w:t>
            </w: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F0D65" w14:paraId="513B00C8" w14:textId="77777777" w:rsidTr="006F51A3">
        <w:trPr>
          <w:ins w:id="183" w:author="jiancheng jia" w:date="2015-07-02T15:37:00Z"/>
        </w:trPr>
        <w:tc>
          <w:tcPr>
            <w:tcW w:w="1133" w:type="dxa"/>
            <w:shd w:val="clear" w:color="auto" w:fill="FFFFFF"/>
          </w:tcPr>
          <w:p w14:paraId="1E9A8787" w14:textId="5F99E513" w:rsidR="00BF0D65" w:rsidRPr="00B57677" w:rsidRDefault="00BF0D65" w:rsidP="00B2648F">
            <w:pPr>
              <w:jc w:val="center"/>
              <w:rPr>
                <w:ins w:id="184" w:author="jiancheng jia" w:date="2015-07-02T15:37:00Z"/>
                <w:b/>
                <w:sz w:val="18"/>
                <w:szCs w:val="18"/>
              </w:rPr>
            </w:pPr>
            <w:ins w:id="185" w:author="jiancheng jia" w:date="2015-07-02T15:37:00Z">
              <w:r>
                <w:rPr>
                  <w:rFonts w:hint="eastAsia"/>
                  <w:b/>
                  <w:sz w:val="18"/>
                  <w:szCs w:val="18"/>
                </w:rPr>
                <w:t>createTime</w:t>
              </w:r>
            </w:ins>
          </w:p>
        </w:tc>
        <w:tc>
          <w:tcPr>
            <w:tcW w:w="1058" w:type="dxa"/>
            <w:shd w:val="clear" w:color="auto" w:fill="FFFFFF"/>
          </w:tcPr>
          <w:p w14:paraId="294DFE8A" w14:textId="73CAE4E4" w:rsidR="00BF0D65" w:rsidRDefault="00BF0D65" w:rsidP="00B2648F">
            <w:pPr>
              <w:rPr>
                <w:ins w:id="186" w:author="jiancheng jia" w:date="2015-07-02T15:37:00Z"/>
                <w:sz w:val="18"/>
                <w:szCs w:val="18"/>
              </w:rPr>
            </w:pPr>
            <w:ins w:id="187" w:author="jiancheng jia" w:date="2015-07-02T15:37:00Z">
              <w:r>
                <w:rPr>
                  <w:sz w:val="18"/>
                  <w:szCs w:val="18"/>
                </w:rPr>
                <w:t>false</w:t>
              </w:r>
            </w:ins>
          </w:p>
        </w:tc>
        <w:tc>
          <w:tcPr>
            <w:tcW w:w="1371" w:type="dxa"/>
            <w:shd w:val="clear" w:color="auto" w:fill="FFFFFF"/>
          </w:tcPr>
          <w:p w14:paraId="302ACC53" w14:textId="49BBE960" w:rsidR="00BF0D65" w:rsidRDefault="00BF0D65" w:rsidP="00B2648F">
            <w:pPr>
              <w:rPr>
                <w:ins w:id="188" w:author="jiancheng jia" w:date="2015-07-02T15:37:00Z"/>
                <w:sz w:val="18"/>
                <w:szCs w:val="18"/>
              </w:rPr>
            </w:pPr>
            <w:ins w:id="189" w:author="jiancheng jia" w:date="2015-07-02T15:37:00Z">
              <w:r>
                <w:rPr>
                  <w:rFonts w:hint="eastAsia"/>
                  <w:sz w:val="18"/>
                  <w:szCs w:val="18"/>
                </w:rPr>
                <w:t>String</w:t>
              </w:r>
            </w:ins>
          </w:p>
        </w:tc>
        <w:tc>
          <w:tcPr>
            <w:tcW w:w="4960" w:type="dxa"/>
            <w:shd w:val="clear" w:color="auto" w:fill="FFFFFF"/>
          </w:tcPr>
          <w:p w14:paraId="70367A73" w14:textId="743C0EB6" w:rsidR="00C35540" w:rsidRPr="00C35540" w:rsidRDefault="00C35540" w:rsidP="00B2648F">
            <w:pPr>
              <w:rPr>
                <w:ins w:id="190" w:author="jiancheng jia" w:date="2015-07-02T15:40:00Z"/>
                <w:sz w:val="18"/>
                <w:szCs w:val="18"/>
              </w:rPr>
            </w:pPr>
            <w:ins w:id="191" w:author="jiancheng jia" w:date="2015-07-02T15:40:00Z">
              <w:r>
                <w:rPr>
                  <w:rFonts w:hint="eastAsia"/>
                  <w:sz w:val="18"/>
                  <w:szCs w:val="18"/>
                </w:rPr>
                <w:t>活动广场专用参数（</w:t>
              </w:r>
              <w:r>
                <w:rPr>
                  <w:rFonts w:hint="eastAsia"/>
                  <w:sz w:val="18"/>
                  <w:szCs w:val="18"/>
                </w:rPr>
                <w:t>isRanking-false</w:t>
              </w:r>
              <w:r>
                <w:rPr>
                  <w:rFonts w:hint="eastAsia"/>
                  <w:sz w:val="18"/>
                  <w:szCs w:val="18"/>
                </w:rPr>
                <w:t>），使用时，把最后一个帖子的创建时间传过来即可。</w:t>
              </w:r>
            </w:ins>
            <w:ins w:id="192" w:author="jiancheng jia" w:date="2015-07-02T15:41:00Z">
              <w:r>
                <w:rPr>
                  <w:rFonts w:hint="eastAsia"/>
                  <w:sz w:val="18"/>
                  <w:szCs w:val="18"/>
                </w:rPr>
                <w:t>不传表示查询所有</w:t>
              </w:r>
            </w:ins>
          </w:p>
          <w:p w14:paraId="74ED5DF9" w14:textId="0E9C5B4E" w:rsidR="00BF0D65" w:rsidRDefault="00BF0D65">
            <w:pPr>
              <w:rPr>
                <w:ins w:id="193" w:author="jiancheng jia" w:date="2015-07-02T15:37:00Z"/>
                <w:sz w:val="18"/>
                <w:szCs w:val="18"/>
              </w:rPr>
            </w:pPr>
            <w:ins w:id="194" w:author="jiancheng jia" w:date="2015-07-02T15:38:00Z">
              <w:r>
                <w:rPr>
                  <w:rFonts w:hint="eastAsia"/>
                  <w:sz w:val="18"/>
                  <w:szCs w:val="18"/>
                </w:rPr>
                <w:t>格式：</w:t>
              </w:r>
              <w:r>
                <w:rPr>
                  <w:rFonts w:hint="eastAsia"/>
                  <w:sz w:val="18"/>
                  <w:szCs w:val="18"/>
                </w:rPr>
                <w:t>2015-</w:t>
              </w:r>
              <w:r>
                <w:rPr>
                  <w:sz w:val="18"/>
                  <w:szCs w:val="18"/>
                </w:rPr>
                <w:t>07</w:t>
              </w:r>
              <w:r>
                <w:rPr>
                  <w:rFonts w:hint="eastAsia"/>
                  <w:sz w:val="18"/>
                  <w:szCs w:val="18"/>
                </w:rPr>
                <w:t>-</w:t>
              </w:r>
              <w:r>
                <w:rPr>
                  <w:sz w:val="18"/>
                  <w:szCs w:val="18"/>
                </w:rPr>
                <w:t>01 12</w:t>
              </w:r>
              <w:r>
                <w:rPr>
                  <w:rFonts w:hint="eastAsia"/>
                  <w:sz w:val="18"/>
                  <w:szCs w:val="18"/>
                </w:rPr>
                <w:t>:00:00</w:t>
              </w:r>
            </w:ins>
          </w:p>
        </w:tc>
      </w:tr>
    </w:tbl>
    <w:p w14:paraId="01305354" w14:textId="77777777" w:rsidR="003422AB" w:rsidRPr="00E1789B" w:rsidRDefault="003422AB" w:rsidP="003422AB">
      <w:pPr>
        <w:rPr>
          <w:b/>
        </w:rPr>
      </w:pPr>
    </w:p>
    <w:p w14:paraId="35F980A7" w14:textId="77777777" w:rsidR="003422AB" w:rsidRDefault="003422AB" w:rsidP="003422AB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3422AB" w14:paraId="4D94DD75" w14:textId="77777777" w:rsidTr="00B2648F">
        <w:tc>
          <w:tcPr>
            <w:tcW w:w="1614" w:type="dxa"/>
            <w:shd w:val="clear" w:color="auto" w:fill="FFFFFF"/>
          </w:tcPr>
          <w:p w14:paraId="3FC956EB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2A1848EB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00B22728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422AB" w14:paraId="3CE2E0D1" w14:textId="77777777" w:rsidTr="00B2648F">
        <w:tc>
          <w:tcPr>
            <w:tcW w:w="1614" w:type="dxa"/>
            <w:shd w:val="clear" w:color="auto" w:fill="FFFFFF"/>
          </w:tcPr>
          <w:p w14:paraId="6300A69F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2B051441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CE6CA11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3422AB" w14:paraId="0F024D96" w14:textId="77777777" w:rsidTr="00B2648F">
        <w:tc>
          <w:tcPr>
            <w:tcW w:w="1614" w:type="dxa"/>
            <w:shd w:val="clear" w:color="auto" w:fill="FFFFFF"/>
          </w:tcPr>
          <w:p w14:paraId="66D78877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759B3590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5E62CA93" w14:textId="77777777" w:rsidR="003422AB" w:rsidRDefault="00B4412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帖子列表对象</w:t>
            </w:r>
          </w:p>
        </w:tc>
      </w:tr>
    </w:tbl>
    <w:p w14:paraId="66672159" w14:textId="77777777" w:rsidR="003422AB" w:rsidRDefault="003422AB" w:rsidP="003422AB"/>
    <w:p w14:paraId="1D773378" w14:textId="77777777" w:rsidR="003422AB" w:rsidRPr="00644859" w:rsidRDefault="003422AB" w:rsidP="003422AB">
      <w:pPr>
        <w:pStyle w:val="a6"/>
      </w:pPr>
      <w:r w:rsidRPr="00644859">
        <w:t>data</w:t>
      </w:r>
      <w:r w:rsidRPr="00644859"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  <w:tblPrChange w:id="195" w:author="jiancheng jia" w:date="2015-06-22T19:54:00Z">
          <w:tblPr>
            <w:tblW w:w="8522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shd w:val="clear" w:color="auto" w:fill="FFFFFF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838"/>
        <w:gridCol w:w="992"/>
        <w:gridCol w:w="5692"/>
        <w:tblGridChange w:id="196">
          <w:tblGrid>
            <w:gridCol w:w="1614"/>
            <w:gridCol w:w="224"/>
            <w:gridCol w:w="801"/>
            <w:gridCol w:w="191"/>
            <w:gridCol w:w="5692"/>
          </w:tblGrid>
        </w:tblGridChange>
      </w:tblGrid>
      <w:tr w:rsidR="003422AB" w14:paraId="2A139A1E" w14:textId="77777777" w:rsidTr="0093699E">
        <w:tc>
          <w:tcPr>
            <w:tcW w:w="1838" w:type="dxa"/>
            <w:shd w:val="clear" w:color="auto" w:fill="FFFFFF"/>
            <w:tcPrChange w:id="197" w:author="jiancheng jia" w:date="2015-06-22T19:54:00Z">
              <w:tcPr>
                <w:tcW w:w="1614" w:type="dxa"/>
                <w:shd w:val="clear" w:color="auto" w:fill="FFFFFF"/>
              </w:tcPr>
            </w:tcPrChange>
          </w:tcPr>
          <w:p w14:paraId="00FE37CC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992" w:type="dxa"/>
            <w:shd w:val="clear" w:color="auto" w:fill="FFFFFF"/>
            <w:tcPrChange w:id="198" w:author="jiancheng jia" w:date="2015-06-22T19:54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33AF3F3D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692" w:type="dxa"/>
            <w:shd w:val="clear" w:color="auto" w:fill="FFFFFF"/>
            <w:tcPrChange w:id="199" w:author="jiancheng jia" w:date="2015-06-22T19:54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6519CE7E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422AB" w14:paraId="45F9FF5B" w14:textId="77777777" w:rsidTr="0093699E">
        <w:tc>
          <w:tcPr>
            <w:tcW w:w="1838" w:type="dxa"/>
            <w:shd w:val="clear" w:color="auto" w:fill="FFFFFF"/>
            <w:tcPrChange w:id="200" w:author="jiancheng jia" w:date="2015-06-22T19:54:00Z">
              <w:tcPr>
                <w:tcW w:w="1614" w:type="dxa"/>
                <w:shd w:val="clear" w:color="auto" w:fill="FFFFFF"/>
              </w:tcPr>
            </w:tcPrChange>
          </w:tcPr>
          <w:p w14:paraId="4D0C4711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pageNo</w:t>
            </w:r>
          </w:p>
        </w:tc>
        <w:tc>
          <w:tcPr>
            <w:tcW w:w="992" w:type="dxa"/>
            <w:shd w:val="clear" w:color="auto" w:fill="FFFFFF"/>
            <w:tcPrChange w:id="201" w:author="jiancheng jia" w:date="2015-06-22T19:54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6B0F2CAB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92" w:type="dxa"/>
            <w:shd w:val="clear" w:color="auto" w:fill="FFFFFF"/>
            <w:tcPrChange w:id="202" w:author="jiancheng jia" w:date="2015-06-22T19:54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40317FA0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</w:t>
            </w:r>
          </w:p>
        </w:tc>
      </w:tr>
      <w:tr w:rsidR="003422AB" w14:paraId="3C8288AE" w14:textId="77777777" w:rsidTr="0093699E">
        <w:tc>
          <w:tcPr>
            <w:tcW w:w="1838" w:type="dxa"/>
            <w:shd w:val="clear" w:color="auto" w:fill="FFFFFF"/>
            <w:tcPrChange w:id="203" w:author="jiancheng jia" w:date="2015-06-22T19:54:00Z">
              <w:tcPr>
                <w:tcW w:w="1614" w:type="dxa"/>
                <w:shd w:val="clear" w:color="auto" w:fill="FFFFFF"/>
              </w:tcPr>
            </w:tcPrChange>
          </w:tcPr>
          <w:p w14:paraId="22C624EB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maxResults</w:t>
            </w:r>
          </w:p>
        </w:tc>
        <w:tc>
          <w:tcPr>
            <w:tcW w:w="992" w:type="dxa"/>
            <w:shd w:val="clear" w:color="auto" w:fill="FFFFFF"/>
            <w:tcPrChange w:id="204" w:author="jiancheng jia" w:date="2015-06-22T19:54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26832390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92" w:type="dxa"/>
            <w:shd w:val="clear" w:color="auto" w:fill="FFFFFF"/>
            <w:tcPrChange w:id="205" w:author="jiancheng jia" w:date="2015-06-22T19:54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0FF81D23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页面大小</w:t>
            </w:r>
          </w:p>
        </w:tc>
      </w:tr>
      <w:tr w:rsidR="003422AB" w14:paraId="4625E6FE" w14:textId="77777777" w:rsidTr="0093699E">
        <w:tc>
          <w:tcPr>
            <w:tcW w:w="1838" w:type="dxa"/>
            <w:shd w:val="clear" w:color="auto" w:fill="FFFFFF"/>
            <w:tcPrChange w:id="206" w:author="jiancheng jia" w:date="2015-06-22T19:54:00Z">
              <w:tcPr>
                <w:tcW w:w="1614" w:type="dxa"/>
                <w:shd w:val="clear" w:color="auto" w:fill="FFFFFF"/>
              </w:tcPr>
            </w:tcPrChange>
          </w:tcPr>
          <w:p w14:paraId="76C24131" w14:textId="77777777" w:rsidR="003422AB" w:rsidRPr="00644859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results</w:t>
            </w:r>
          </w:p>
        </w:tc>
        <w:tc>
          <w:tcPr>
            <w:tcW w:w="992" w:type="dxa"/>
            <w:shd w:val="clear" w:color="auto" w:fill="FFFFFF"/>
            <w:tcPrChange w:id="207" w:author="jiancheng jia" w:date="2015-06-22T19:54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154BE7AB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692" w:type="dxa"/>
            <w:shd w:val="clear" w:color="auto" w:fill="FFFFFF"/>
            <w:tcPrChange w:id="208" w:author="jiancheng jia" w:date="2015-06-22T19:54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1C035022" w14:textId="77777777" w:rsidR="003422AB" w:rsidRDefault="00DF4700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帖子数组</w:t>
            </w:r>
          </w:p>
        </w:tc>
      </w:tr>
      <w:tr w:rsidR="0093699E" w14:paraId="785D9C7F" w14:textId="77777777" w:rsidTr="0093699E">
        <w:trPr>
          <w:ins w:id="209" w:author="jiancheng jia" w:date="2015-06-22T19:53:00Z"/>
        </w:trPr>
        <w:tc>
          <w:tcPr>
            <w:tcW w:w="1838" w:type="dxa"/>
            <w:shd w:val="clear" w:color="auto" w:fill="FFFFFF"/>
            <w:tcPrChange w:id="210" w:author="jiancheng jia" w:date="2015-06-22T19:54:00Z">
              <w:tcPr>
                <w:tcW w:w="1614" w:type="dxa"/>
                <w:shd w:val="clear" w:color="auto" w:fill="FFFFFF"/>
              </w:tcPr>
            </w:tcPrChange>
          </w:tcPr>
          <w:p w14:paraId="6809D1DB" w14:textId="7D3F414F" w:rsidR="0093699E" w:rsidRPr="00644859" w:rsidRDefault="0093699E" w:rsidP="00B2648F">
            <w:pPr>
              <w:jc w:val="center"/>
              <w:rPr>
                <w:ins w:id="211" w:author="jiancheng jia" w:date="2015-06-22T19:53:00Z"/>
                <w:b/>
                <w:sz w:val="18"/>
                <w:szCs w:val="18"/>
              </w:rPr>
            </w:pPr>
            <w:ins w:id="212" w:author="jiancheng jia" w:date="2015-06-22T19:53:00Z">
              <w:r w:rsidRPr="0093699E">
                <w:rPr>
                  <w:b/>
                  <w:sz w:val="18"/>
                  <w:szCs w:val="18"/>
                </w:rPr>
                <w:t>matchRankingDetail</w:t>
              </w:r>
            </w:ins>
          </w:p>
        </w:tc>
        <w:tc>
          <w:tcPr>
            <w:tcW w:w="992" w:type="dxa"/>
            <w:shd w:val="clear" w:color="auto" w:fill="FFFFFF"/>
            <w:tcPrChange w:id="213" w:author="jiancheng jia" w:date="2015-06-22T19:54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5BC4AA87" w14:textId="71DB6A03" w:rsidR="0093699E" w:rsidRDefault="0093699E" w:rsidP="00B2648F">
            <w:pPr>
              <w:rPr>
                <w:ins w:id="214" w:author="jiancheng jia" w:date="2015-06-22T19:53:00Z"/>
                <w:sz w:val="18"/>
                <w:szCs w:val="18"/>
              </w:rPr>
            </w:pPr>
            <w:ins w:id="215" w:author="jiancheng jia" w:date="2015-06-22T19:53:00Z">
              <w:r>
                <w:rPr>
                  <w:sz w:val="18"/>
                  <w:szCs w:val="18"/>
                </w:rPr>
                <w:t>Object</w:t>
              </w:r>
            </w:ins>
          </w:p>
        </w:tc>
        <w:tc>
          <w:tcPr>
            <w:tcW w:w="5692" w:type="dxa"/>
            <w:shd w:val="clear" w:color="auto" w:fill="FFFFFF"/>
            <w:tcPrChange w:id="216" w:author="jiancheng jia" w:date="2015-06-22T19:54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09F7DA79" w14:textId="71BEE76E" w:rsidR="0086039C" w:rsidRDefault="0086039C" w:rsidP="00B2648F">
            <w:pPr>
              <w:rPr>
                <w:ins w:id="217" w:author="jiancheng jia" w:date="2015-06-22T20:07:00Z"/>
                <w:sz w:val="18"/>
                <w:szCs w:val="18"/>
              </w:rPr>
            </w:pPr>
            <w:ins w:id="218" w:author="jiancheng jia" w:date="2015-06-22T20:07:00Z">
              <w:r>
                <w:rPr>
                  <w:rFonts w:hint="eastAsia"/>
                  <w:sz w:val="18"/>
                  <w:szCs w:val="18"/>
                </w:rPr>
                <w:t>为</w:t>
              </w:r>
              <w:r>
                <w:rPr>
                  <w:rFonts w:hint="eastAsia"/>
                  <w:sz w:val="18"/>
                  <w:szCs w:val="18"/>
                </w:rPr>
                <w:t>null</w:t>
              </w:r>
              <w:r>
                <w:rPr>
                  <w:rFonts w:hint="eastAsia"/>
                  <w:sz w:val="18"/>
                  <w:szCs w:val="18"/>
                </w:rPr>
                <w:t>表示此人未参与活动</w:t>
              </w:r>
            </w:ins>
          </w:p>
          <w:p w14:paraId="48228C7C" w14:textId="07ACC46A" w:rsidR="00E7252C" w:rsidRDefault="00E7252C" w:rsidP="00B2648F">
            <w:pPr>
              <w:rPr>
                <w:ins w:id="219" w:author="jiancheng jia" w:date="2015-06-22T20:03:00Z"/>
                <w:sz w:val="18"/>
                <w:szCs w:val="18"/>
              </w:rPr>
            </w:pPr>
            <w:ins w:id="220" w:author="jiancheng jia" w:date="2015-06-22T20:03:00Z">
              <w:r>
                <w:rPr>
                  <w:sz w:val="18"/>
                  <w:szCs w:val="18"/>
                </w:rPr>
                <w:lastRenderedPageBreak/>
                <w:t>不好描述</w:t>
              </w:r>
              <w:r>
                <w:rPr>
                  <w:rFonts w:hint="eastAsia"/>
                  <w:sz w:val="18"/>
                  <w:szCs w:val="18"/>
                </w:rPr>
                <w:t>，</w:t>
              </w:r>
              <w:r>
                <w:rPr>
                  <w:sz w:val="18"/>
                  <w:szCs w:val="18"/>
                </w:rPr>
                <w:t>图片说话吧</w:t>
              </w:r>
              <w:r w:rsidR="00E72276">
                <w:rPr>
                  <w:rFonts w:hint="eastAsia"/>
                  <w:sz w:val="18"/>
                  <w:szCs w:val="18"/>
                </w:rPr>
                <w:t>，</w:t>
              </w:r>
              <w:r w:rsidR="00E72276">
                <w:rPr>
                  <w:sz w:val="18"/>
                  <w:szCs w:val="18"/>
                </w:rPr>
                <w:t>具体看</w:t>
              </w:r>
            </w:ins>
            <w:ins w:id="221" w:author="jiancheng jia" w:date="2015-06-22T20:04:00Z">
              <w:r w:rsidR="00E72276">
                <w:rPr>
                  <w:sz w:val="18"/>
                  <w:szCs w:val="18"/>
                </w:rPr>
                <w:t>原型</w:t>
              </w:r>
            </w:ins>
          </w:p>
          <w:p w14:paraId="2D891299" w14:textId="77777777" w:rsidR="0093699E" w:rsidRDefault="00326CC6" w:rsidP="00B2648F">
            <w:pPr>
              <w:rPr>
                <w:ins w:id="222" w:author="jiancheng jia" w:date="2015-06-22T20:09:00Z"/>
                <w:sz w:val="18"/>
                <w:szCs w:val="18"/>
              </w:rPr>
            </w:pPr>
            <w:ins w:id="223" w:author="jiancheng jia" w:date="2015-06-22T20:02:00Z">
              <w:r>
                <w:rPr>
                  <w:noProof/>
                </w:rPr>
                <w:drawing>
                  <wp:inline distT="0" distB="0" distL="0" distR="0" wp14:anchorId="12C74038" wp14:editId="00F76277">
                    <wp:extent cx="3438525" cy="342900"/>
                    <wp:effectExtent l="0" t="0" r="9525" b="0"/>
                    <wp:docPr id="1" name="图片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38525" cy="3429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43912C00" w14:textId="6A53310B" w:rsidR="008263FB" w:rsidRDefault="008263FB" w:rsidP="00B2648F">
            <w:pPr>
              <w:rPr>
                <w:ins w:id="224" w:author="jiancheng jia" w:date="2015-06-22T20:02:00Z"/>
                <w:sz w:val="18"/>
                <w:szCs w:val="18"/>
              </w:rPr>
            </w:pPr>
            <w:ins w:id="225" w:author="jiancheng jia" w:date="2015-06-22T20:09:00Z">
              <w:r>
                <w:rPr>
                  <w:noProof/>
                </w:rPr>
                <w:drawing>
                  <wp:inline distT="0" distB="0" distL="0" distR="0" wp14:anchorId="148D5621" wp14:editId="0D2DEF62">
                    <wp:extent cx="3476625" cy="342900"/>
                    <wp:effectExtent l="0" t="0" r="9525" b="0"/>
                    <wp:docPr id="8" name="图片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76625" cy="3429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008152D2" w14:textId="77777777" w:rsidR="00326CC6" w:rsidRDefault="00326CC6" w:rsidP="00B2648F">
            <w:pPr>
              <w:rPr>
                <w:ins w:id="226" w:author="jiancheng jia" w:date="2015-06-22T20:02:00Z"/>
                <w:sz w:val="18"/>
                <w:szCs w:val="18"/>
              </w:rPr>
            </w:pPr>
            <w:ins w:id="227" w:author="jiancheng jia" w:date="2015-06-22T20:02:00Z">
              <w:r>
                <w:rPr>
                  <w:noProof/>
                </w:rPr>
                <w:drawing>
                  <wp:inline distT="0" distB="0" distL="0" distR="0" wp14:anchorId="3DF3792C" wp14:editId="407C6D7E">
                    <wp:extent cx="3457575" cy="390525"/>
                    <wp:effectExtent l="0" t="0" r="9525" b="9525"/>
                    <wp:docPr id="2" name="图片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57575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4562F241" w14:textId="77777777" w:rsidR="00326CC6" w:rsidRDefault="00326CC6" w:rsidP="00B2648F">
            <w:pPr>
              <w:rPr>
                <w:ins w:id="228" w:author="jiancheng jia" w:date="2015-06-22T20:03:00Z"/>
                <w:sz w:val="18"/>
                <w:szCs w:val="18"/>
              </w:rPr>
            </w:pPr>
            <w:ins w:id="229" w:author="jiancheng jia" w:date="2015-06-22T20:02:00Z">
              <w:r>
                <w:rPr>
                  <w:noProof/>
                </w:rPr>
                <w:drawing>
                  <wp:inline distT="0" distB="0" distL="0" distR="0" wp14:anchorId="6F485590" wp14:editId="4507555F">
                    <wp:extent cx="3371850" cy="390525"/>
                    <wp:effectExtent l="0" t="0" r="0" b="9525"/>
                    <wp:docPr id="4" name="图片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71850" cy="3905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3117E1EA" w14:textId="77777777" w:rsidR="00326CC6" w:rsidRDefault="00326CC6" w:rsidP="00B2648F">
            <w:pPr>
              <w:rPr>
                <w:ins w:id="230" w:author="jiancheng jia" w:date="2015-06-22T20:03:00Z"/>
                <w:sz w:val="18"/>
                <w:szCs w:val="18"/>
              </w:rPr>
            </w:pPr>
            <w:ins w:id="231" w:author="jiancheng jia" w:date="2015-06-22T20:03:00Z">
              <w:r>
                <w:rPr>
                  <w:noProof/>
                </w:rPr>
                <w:drawing>
                  <wp:inline distT="0" distB="0" distL="0" distR="0" wp14:anchorId="2EE7AF82" wp14:editId="0944D7CF">
                    <wp:extent cx="3381375" cy="400050"/>
                    <wp:effectExtent l="0" t="0" r="9525" b="0"/>
                    <wp:docPr id="6" name="图片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1375" cy="4000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2CEF36F" w14:textId="56B74D20" w:rsidR="00326CC6" w:rsidRDefault="00326CC6" w:rsidP="00B2648F">
            <w:pPr>
              <w:rPr>
                <w:ins w:id="232" w:author="jiancheng jia" w:date="2015-06-22T19:53:00Z"/>
                <w:sz w:val="18"/>
                <w:szCs w:val="18"/>
              </w:rPr>
            </w:pPr>
            <w:ins w:id="233" w:author="jiancheng jia" w:date="2015-06-22T20:03:00Z">
              <w:r>
                <w:rPr>
                  <w:noProof/>
                </w:rPr>
                <w:drawing>
                  <wp:inline distT="0" distB="0" distL="0" distR="0" wp14:anchorId="5116995E" wp14:editId="6B0695B2">
                    <wp:extent cx="3362325" cy="342900"/>
                    <wp:effectExtent l="0" t="0" r="9525" b="0"/>
                    <wp:docPr id="7" name="图片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62325" cy="3429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2607CF" w14:paraId="5109EED0" w14:textId="77777777" w:rsidTr="00A74F7C">
        <w:trPr>
          <w:ins w:id="234" w:author="jiancheng jia" w:date="2015-06-24T11:00:00Z"/>
        </w:trPr>
        <w:tc>
          <w:tcPr>
            <w:tcW w:w="1838" w:type="dxa"/>
            <w:shd w:val="clear" w:color="auto" w:fill="FFFFFF"/>
            <w:tcPrChange w:id="235" w:author="jiancheng jia" w:date="2015-06-24T11:02:00Z">
              <w:tcPr>
                <w:tcW w:w="1614" w:type="dxa"/>
                <w:shd w:val="clear" w:color="auto" w:fill="FFFFFF"/>
              </w:tcPr>
            </w:tcPrChange>
          </w:tcPr>
          <w:p w14:paraId="1CFF41E1" w14:textId="77777777" w:rsidR="002607CF" w:rsidRPr="006641B0" w:rsidRDefault="002607CF" w:rsidP="00D43028">
            <w:pPr>
              <w:jc w:val="center"/>
              <w:rPr>
                <w:ins w:id="236" w:author="jiancheng jia" w:date="2015-06-24T11:00:00Z"/>
                <w:b/>
                <w:sz w:val="18"/>
                <w:szCs w:val="18"/>
              </w:rPr>
            </w:pPr>
            <w:ins w:id="237" w:author="jiancheng jia" w:date="2015-06-24T11:00:00Z">
              <w:r w:rsidRPr="009504A2">
                <w:rPr>
                  <w:b/>
                  <w:sz w:val="18"/>
                  <w:szCs w:val="18"/>
                </w:rPr>
                <w:lastRenderedPageBreak/>
                <w:t>activityType</w:t>
              </w:r>
            </w:ins>
          </w:p>
        </w:tc>
        <w:tc>
          <w:tcPr>
            <w:tcW w:w="992" w:type="dxa"/>
            <w:shd w:val="clear" w:color="auto" w:fill="FFFFFF"/>
            <w:tcPrChange w:id="238" w:author="jiancheng jia" w:date="2015-06-24T11:02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078F109C" w14:textId="77777777" w:rsidR="002607CF" w:rsidRDefault="002607CF" w:rsidP="00D43028">
            <w:pPr>
              <w:rPr>
                <w:ins w:id="239" w:author="jiancheng jia" w:date="2015-06-24T11:00:00Z"/>
                <w:sz w:val="18"/>
                <w:szCs w:val="18"/>
              </w:rPr>
            </w:pPr>
            <w:ins w:id="240" w:author="jiancheng jia" w:date="2015-06-24T11:00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692" w:type="dxa"/>
            <w:shd w:val="clear" w:color="auto" w:fill="FFFFFF"/>
            <w:tcPrChange w:id="241" w:author="jiancheng jia" w:date="2015-06-24T11:02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167CE92C" w14:textId="77777777" w:rsidR="002607CF" w:rsidRDefault="002607CF" w:rsidP="00D43028">
            <w:pPr>
              <w:rPr>
                <w:ins w:id="242" w:author="jiancheng jia" w:date="2015-06-24T11:00:00Z"/>
                <w:sz w:val="18"/>
                <w:szCs w:val="18"/>
              </w:rPr>
            </w:pPr>
            <w:ins w:id="243" w:author="jiancheng jia" w:date="2015-06-24T11:00:00Z">
              <w:r>
                <w:rPr>
                  <w:sz w:val="18"/>
                  <w:szCs w:val="18"/>
                </w:rPr>
                <w:t>所属活动类型</w:t>
              </w:r>
              <w:r>
                <w:rPr>
                  <w:rFonts w:hint="eastAsia"/>
                  <w:sz w:val="18"/>
                  <w:szCs w:val="18"/>
                </w:rPr>
                <w:t xml:space="preserve"> 0 </w:t>
              </w:r>
              <w:r>
                <w:rPr>
                  <w:rFonts w:hint="eastAsia"/>
                  <w:sz w:val="18"/>
                  <w:szCs w:val="18"/>
                </w:rPr>
                <w:t>普通活动</w:t>
              </w:r>
              <w:r>
                <w:rPr>
                  <w:rFonts w:hint="eastAsia"/>
                  <w:sz w:val="18"/>
                  <w:szCs w:val="18"/>
                </w:rPr>
                <w:t xml:space="preserve"> 1 </w:t>
              </w:r>
              <w:r>
                <w:rPr>
                  <w:rFonts w:hint="eastAsia"/>
                  <w:sz w:val="18"/>
                  <w:szCs w:val="18"/>
                </w:rPr>
                <w:t>比赛活动</w:t>
              </w:r>
            </w:ins>
          </w:p>
        </w:tc>
      </w:tr>
      <w:tr w:rsidR="002607CF" w14:paraId="111E96EB" w14:textId="77777777" w:rsidTr="00A74F7C">
        <w:trPr>
          <w:ins w:id="244" w:author="jiancheng jia" w:date="2015-06-24T11:00:00Z"/>
        </w:trPr>
        <w:tc>
          <w:tcPr>
            <w:tcW w:w="1838" w:type="dxa"/>
            <w:shd w:val="clear" w:color="auto" w:fill="FFFFFF"/>
            <w:tcPrChange w:id="245" w:author="jiancheng jia" w:date="2015-06-24T11:02:00Z">
              <w:tcPr>
                <w:tcW w:w="1614" w:type="dxa"/>
                <w:shd w:val="clear" w:color="auto" w:fill="FFFFFF"/>
              </w:tcPr>
            </w:tcPrChange>
          </w:tcPr>
          <w:p w14:paraId="051B7363" w14:textId="77777777" w:rsidR="002607CF" w:rsidRPr="009504A2" w:rsidRDefault="002607CF" w:rsidP="00D43028">
            <w:pPr>
              <w:jc w:val="center"/>
              <w:rPr>
                <w:ins w:id="246" w:author="jiancheng jia" w:date="2015-06-24T11:00:00Z"/>
                <w:b/>
                <w:sz w:val="18"/>
                <w:szCs w:val="18"/>
              </w:rPr>
            </w:pPr>
            <w:ins w:id="247" w:author="jiancheng jia" w:date="2015-06-24T11:00:00Z">
              <w:r w:rsidRPr="004308D1">
                <w:rPr>
                  <w:b/>
                  <w:sz w:val="18"/>
                  <w:szCs w:val="18"/>
                </w:rPr>
                <w:t>activityMatchType</w:t>
              </w:r>
            </w:ins>
          </w:p>
        </w:tc>
        <w:tc>
          <w:tcPr>
            <w:tcW w:w="992" w:type="dxa"/>
            <w:shd w:val="clear" w:color="auto" w:fill="FFFFFF"/>
            <w:tcPrChange w:id="248" w:author="jiancheng jia" w:date="2015-06-24T11:02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09265DEE" w14:textId="77777777" w:rsidR="002607CF" w:rsidRDefault="002607CF" w:rsidP="00D43028">
            <w:pPr>
              <w:rPr>
                <w:ins w:id="249" w:author="jiancheng jia" w:date="2015-06-24T11:00:00Z"/>
                <w:sz w:val="18"/>
                <w:szCs w:val="18"/>
              </w:rPr>
            </w:pPr>
            <w:ins w:id="250" w:author="jiancheng jia" w:date="2015-06-24T11:00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692" w:type="dxa"/>
            <w:shd w:val="clear" w:color="auto" w:fill="FFFFFF"/>
            <w:tcPrChange w:id="251" w:author="jiancheng jia" w:date="2015-06-24T11:02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1FEE3972" w14:textId="77777777" w:rsidR="002607CF" w:rsidRDefault="002607CF" w:rsidP="00D43028">
            <w:pPr>
              <w:rPr>
                <w:ins w:id="252" w:author="jiancheng jia" w:date="2015-06-24T11:00:00Z"/>
                <w:sz w:val="18"/>
                <w:szCs w:val="18"/>
              </w:rPr>
            </w:pPr>
            <w:ins w:id="253" w:author="jiancheng jia" w:date="2015-06-24T11:00:00Z">
              <w:r>
                <w:rPr>
                  <w:rFonts w:hint="eastAsia"/>
                  <w:sz w:val="18"/>
                  <w:szCs w:val="18"/>
                </w:rPr>
                <w:t xml:space="preserve">0 </w:t>
              </w:r>
              <w:r>
                <w:rPr>
                  <w:rFonts w:hint="eastAsia"/>
                  <w:sz w:val="18"/>
                  <w:szCs w:val="18"/>
                </w:rPr>
                <w:t>普通</w:t>
              </w:r>
              <w:r>
                <w:rPr>
                  <w:rFonts w:hint="eastAsia"/>
                  <w:sz w:val="18"/>
                  <w:szCs w:val="18"/>
                </w:rPr>
                <w:t xml:space="preserve"> 1 </w:t>
              </w:r>
              <w:r>
                <w:rPr>
                  <w:rFonts w:hint="eastAsia"/>
                  <w:sz w:val="18"/>
                  <w:szCs w:val="18"/>
                </w:rPr>
                <w:t>预赛</w:t>
              </w:r>
              <w:r>
                <w:rPr>
                  <w:rFonts w:hint="eastAsia"/>
                  <w:sz w:val="18"/>
                  <w:szCs w:val="18"/>
                </w:rPr>
                <w:t xml:space="preserve"> 2 </w:t>
              </w:r>
              <w:r>
                <w:rPr>
                  <w:rFonts w:hint="eastAsia"/>
                  <w:sz w:val="18"/>
                  <w:szCs w:val="18"/>
                </w:rPr>
                <w:t>初赛</w:t>
              </w:r>
              <w:r>
                <w:rPr>
                  <w:rFonts w:hint="eastAsia"/>
                  <w:sz w:val="18"/>
                  <w:szCs w:val="18"/>
                </w:rPr>
                <w:t xml:space="preserve"> 3 </w:t>
              </w:r>
              <w:r>
                <w:rPr>
                  <w:rFonts w:hint="eastAsia"/>
                  <w:sz w:val="18"/>
                  <w:szCs w:val="18"/>
                </w:rPr>
                <w:t>决赛</w:t>
              </w:r>
            </w:ins>
          </w:p>
        </w:tc>
      </w:tr>
      <w:tr w:rsidR="006212CC" w14:paraId="48FB9272" w14:textId="77777777" w:rsidTr="00A74F7C">
        <w:trPr>
          <w:ins w:id="254" w:author="jiancheng jia" w:date="2015-06-24T11:03:00Z"/>
        </w:trPr>
        <w:tc>
          <w:tcPr>
            <w:tcW w:w="1838" w:type="dxa"/>
            <w:shd w:val="clear" w:color="auto" w:fill="FFFFFF"/>
          </w:tcPr>
          <w:p w14:paraId="42271727" w14:textId="762DED56" w:rsidR="006212CC" w:rsidRPr="004308D1" w:rsidRDefault="006212CC" w:rsidP="00D43028">
            <w:pPr>
              <w:jc w:val="center"/>
              <w:rPr>
                <w:ins w:id="255" w:author="jiancheng jia" w:date="2015-06-24T11:03:00Z"/>
                <w:b/>
                <w:sz w:val="18"/>
                <w:szCs w:val="18"/>
              </w:rPr>
            </w:pPr>
            <w:ins w:id="256" w:author="jiancheng jia" w:date="2015-06-24T11:03:00Z">
              <w:r>
                <w:rPr>
                  <w:b/>
                  <w:sz w:val="18"/>
                  <w:szCs w:val="18"/>
                </w:rPr>
                <w:t>userType</w:t>
              </w:r>
            </w:ins>
          </w:p>
        </w:tc>
        <w:tc>
          <w:tcPr>
            <w:tcW w:w="992" w:type="dxa"/>
            <w:shd w:val="clear" w:color="auto" w:fill="FFFFFF"/>
          </w:tcPr>
          <w:p w14:paraId="70B01339" w14:textId="5AF6F8D9" w:rsidR="006212CC" w:rsidRDefault="006212CC" w:rsidP="00D43028">
            <w:pPr>
              <w:rPr>
                <w:ins w:id="257" w:author="jiancheng jia" w:date="2015-06-24T11:03:00Z"/>
                <w:sz w:val="18"/>
                <w:szCs w:val="18"/>
              </w:rPr>
            </w:pPr>
            <w:ins w:id="258" w:author="jiancheng jia" w:date="2015-06-24T11:03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692" w:type="dxa"/>
            <w:shd w:val="clear" w:color="auto" w:fill="FFFFFF"/>
          </w:tcPr>
          <w:p w14:paraId="2DDE6CAA" w14:textId="5A4A05FC" w:rsidR="006212CC" w:rsidRDefault="006212CC" w:rsidP="00D43028">
            <w:pPr>
              <w:rPr>
                <w:ins w:id="259" w:author="jiancheng jia" w:date="2015-06-24T11:03:00Z"/>
                <w:sz w:val="18"/>
                <w:szCs w:val="18"/>
              </w:rPr>
            </w:pPr>
            <w:ins w:id="260" w:author="jiancheng jia" w:date="2015-06-24T11:03:00Z">
              <w:r>
                <w:rPr>
                  <w:rFonts w:hint="eastAsia"/>
                  <w:sz w:val="18"/>
                  <w:szCs w:val="18"/>
                </w:rPr>
                <w:t>用户类型</w:t>
              </w:r>
              <w:r>
                <w:rPr>
                  <w:rFonts w:hint="eastAsia"/>
                  <w:sz w:val="18"/>
                  <w:szCs w:val="18"/>
                </w:rPr>
                <w:t xml:space="preserve">0 </w:t>
              </w:r>
              <w:r>
                <w:rPr>
                  <w:rFonts w:hint="eastAsia"/>
                  <w:sz w:val="18"/>
                  <w:szCs w:val="18"/>
                </w:rPr>
                <w:t>家长</w:t>
              </w:r>
              <w:r>
                <w:rPr>
                  <w:rFonts w:hint="eastAsia"/>
                  <w:sz w:val="18"/>
                  <w:szCs w:val="18"/>
                </w:rPr>
                <w:t xml:space="preserve"> 1 </w:t>
              </w:r>
              <w:r>
                <w:rPr>
                  <w:rFonts w:hint="eastAsia"/>
                  <w:sz w:val="18"/>
                  <w:szCs w:val="18"/>
                </w:rPr>
                <w:t>老师</w:t>
              </w:r>
              <w:r>
                <w:rPr>
                  <w:rFonts w:hint="eastAsia"/>
                  <w:sz w:val="18"/>
                  <w:szCs w:val="18"/>
                </w:rPr>
                <w:t xml:space="preserve"> 2 </w:t>
              </w:r>
              <w:r>
                <w:rPr>
                  <w:rFonts w:hint="eastAsia"/>
                  <w:sz w:val="18"/>
                  <w:szCs w:val="18"/>
                </w:rPr>
                <w:t>园长</w:t>
              </w:r>
            </w:ins>
          </w:p>
        </w:tc>
      </w:tr>
      <w:tr w:rsidR="003422AB" w14:paraId="40CC6CC2" w14:textId="77777777" w:rsidTr="0093699E">
        <w:tc>
          <w:tcPr>
            <w:tcW w:w="1838" w:type="dxa"/>
            <w:shd w:val="clear" w:color="auto" w:fill="FFFFFF"/>
            <w:tcPrChange w:id="261" w:author="jiancheng jia" w:date="2015-06-22T19:54:00Z">
              <w:tcPr>
                <w:tcW w:w="1614" w:type="dxa"/>
                <w:shd w:val="clear" w:color="auto" w:fill="FFFFFF"/>
              </w:tcPr>
            </w:tcPrChange>
          </w:tcPr>
          <w:p w14:paraId="371B726B" w14:textId="77777777" w:rsidR="003422AB" w:rsidRPr="00644859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totalCount</w:t>
            </w:r>
          </w:p>
        </w:tc>
        <w:tc>
          <w:tcPr>
            <w:tcW w:w="992" w:type="dxa"/>
            <w:shd w:val="clear" w:color="auto" w:fill="FFFFFF"/>
            <w:tcPrChange w:id="262" w:author="jiancheng jia" w:date="2015-06-22T19:54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33014C09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92" w:type="dxa"/>
            <w:shd w:val="clear" w:color="auto" w:fill="FFFFFF"/>
            <w:tcPrChange w:id="263" w:author="jiancheng jia" w:date="2015-06-22T19:54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53CED4F4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总记录数</w:t>
            </w:r>
          </w:p>
        </w:tc>
      </w:tr>
      <w:tr w:rsidR="003422AB" w14:paraId="4420645F" w14:textId="77777777" w:rsidTr="0093699E">
        <w:tc>
          <w:tcPr>
            <w:tcW w:w="1838" w:type="dxa"/>
            <w:shd w:val="clear" w:color="auto" w:fill="FFFFFF"/>
            <w:tcPrChange w:id="264" w:author="jiancheng jia" w:date="2015-06-22T19:54:00Z">
              <w:tcPr>
                <w:tcW w:w="1614" w:type="dxa"/>
                <w:shd w:val="clear" w:color="auto" w:fill="FFFFFF"/>
              </w:tcPr>
            </w:tcPrChange>
          </w:tcPr>
          <w:p w14:paraId="7D751954" w14:textId="77777777" w:rsidR="003422AB" w:rsidRPr="00644859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prev</w:t>
            </w:r>
          </w:p>
        </w:tc>
        <w:tc>
          <w:tcPr>
            <w:tcW w:w="992" w:type="dxa"/>
            <w:shd w:val="clear" w:color="auto" w:fill="FFFFFF"/>
            <w:tcPrChange w:id="265" w:author="jiancheng jia" w:date="2015-06-22T19:54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105996F7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92" w:type="dxa"/>
            <w:shd w:val="clear" w:color="auto" w:fill="FFFFFF"/>
            <w:tcPrChange w:id="266" w:author="jiancheng jia" w:date="2015-06-22T19:54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5801477D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上页</w:t>
            </w:r>
          </w:p>
        </w:tc>
      </w:tr>
      <w:tr w:rsidR="003422AB" w14:paraId="5A0AE851" w14:textId="77777777" w:rsidTr="0093699E">
        <w:tc>
          <w:tcPr>
            <w:tcW w:w="1838" w:type="dxa"/>
            <w:shd w:val="clear" w:color="auto" w:fill="FFFFFF"/>
            <w:tcPrChange w:id="267" w:author="jiancheng jia" w:date="2015-06-22T19:54:00Z">
              <w:tcPr>
                <w:tcW w:w="1614" w:type="dxa"/>
                <w:shd w:val="clear" w:color="auto" w:fill="FFFFFF"/>
              </w:tcPr>
            </w:tcPrChange>
          </w:tcPr>
          <w:p w14:paraId="29B761D0" w14:textId="77777777" w:rsidR="003422AB" w:rsidRPr="00644859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next</w:t>
            </w:r>
          </w:p>
        </w:tc>
        <w:tc>
          <w:tcPr>
            <w:tcW w:w="992" w:type="dxa"/>
            <w:shd w:val="clear" w:color="auto" w:fill="FFFFFF"/>
            <w:tcPrChange w:id="268" w:author="jiancheng jia" w:date="2015-06-22T19:54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7B301F1B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92" w:type="dxa"/>
            <w:shd w:val="clear" w:color="auto" w:fill="FFFFFF"/>
            <w:tcPrChange w:id="269" w:author="jiancheng jia" w:date="2015-06-22T19:54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00265802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下页</w:t>
            </w:r>
            <w:r w:rsidR="0033449E">
              <w:rPr>
                <w:rFonts w:hint="eastAsia"/>
                <w:sz w:val="18"/>
                <w:szCs w:val="18"/>
              </w:rPr>
              <w:t>，</w:t>
            </w:r>
            <w:r w:rsidR="0033449E">
              <w:rPr>
                <w:sz w:val="18"/>
                <w:szCs w:val="18"/>
              </w:rPr>
              <w:t>当与</w:t>
            </w:r>
            <w:r w:rsidR="0033449E">
              <w:rPr>
                <w:sz w:val="18"/>
                <w:szCs w:val="18"/>
              </w:rPr>
              <w:t>pageNo</w:t>
            </w:r>
            <w:r w:rsidR="0033449E">
              <w:rPr>
                <w:sz w:val="18"/>
                <w:szCs w:val="18"/>
              </w:rPr>
              <w:t>相等时</w:t>
            </w:r>
            <w:r w:rsidR="0033449E">
              <w:rPr>
                <w:rFonts w:hint="eastAsia"/>
                <w:sz w:val="18"/>
                <w:szCs w:val="18"/>
              </w:rPr>
              <w:t>，</w:t>
            </w:r>
            <w:r w:rsidR="0033449E">
              <w:rPr>
                <w:sz w:val="18"/>
                <w:szCs w:val="18"/>
              </w:rPr>
              <w:t>表示没有下一页</w:t>
            </w:r>
          </w:p>
        </w:tc>
      </w:tr>
      <w:tr w:rsidR="003422AB" w14:paraId="4545CDCE" w14:textId="77777777" w:rsidTr="0093699E">
        <w:tc>
          <w:tcPr>
            <w:tcW w:w="1838" w:type="dxa"/>
            <w:shd w:val="clear" w:color="auto" w:fill="FFFFFF"/>
            <w:tcPrChange w:id="270" w:author="jiancheng jia" w:date="2015-06-22T19:54:00Z">
              <w:tcPr>
                <w:tcW w:w="1614" w:type="dxa"/>
                <w:shd w:val="clear" w:color="auto" w:fill="FFFFFF"/>
              </w:tcPr>
            </w:tcPrChange>
          </w:tcPr>
          <w:p w14:paraId="6F7F4FFA" w14:textId="77777777" w:rsidR="003422AB" w:rsidRPr="00644859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size</w:t>
            </w:r>
          </w:p>
        </w:tc>
        <w:tc>
          <w:tcPr>
            <w:tcW w:w="992" w:type="dxa"/>
            <w:shd w:val="clear" w:color="auto" w:fill="FFFFFF"/>
            <w:tcPrChange w:id="271" w:author="jiancheng jia" w:date="2015-06-22T19:54:00Z">
              <w:tcPr>
                <w:tcW w:w="1025" w:type="dxa"/>
                <w:gridSpan w:val="2"/>
                <w:shd w:val="clear" w:color="auto" w:fill="FFFFFF"/>
              </w:tcPr>
            </w:tcPrChange>
          </w:tcPr>
          <w:p w14:paraId="022C2F46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92" w:type="dxa"/>
            <w:shd w:val="clear" w:color="auto" w:fill="FFFFFF"/>
            <w:tcPrChange w:id="272" w:author="jiancheng jia" w:date="2015-06-22T19:54:00Z">
              <w:tcPr>
                <w:tcW w:w="5883" w:type="dxa"/>
                <w:gridSpan w:val="2"/>
                <w:shd w:val="clear" w:color="auto" w:fill="FFFFFF"/>
              </w:tcPr>
            </w:tcPrChange>
          </w:tcPr>
          <w:p w14:paraId="741E30DF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当前页数据集大小</w:t>
            </w:r>
          </w:p>
        </w:tc>
      </w:tr>
    </w:tbl>
    <w:p w14:paraId="21F52CE2" w14:textId="77777777" w:rsidR="003422AB" w:rsidRDefault="003422AB" w:rsidP="003422AB">
      <w:pPr>
        <w:rPr>
          <w:b/>
        </w:rPr>
      </w:pPr>
    </w:p>
    <w:p w14:paraId="55C793CC" w14:textId="77777777" w:rsidR="003422AB" w:rsidRDefault="003422AB" w:rsidP="003422AB">
      <w:pPr>
        <w:rPr>
          <w:b/>
        </w:rPr>
      </w:pPr>
      <w:r>
        <w:rPr>
          <w:b/>
        </w:rPr>
        <w:t>results</w:t>
      </w:r>
      <w:r>
        <w:rPr>
          <w:b/>
        </w:rP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3422AB" w14:paraId="74DB4426" w14:textId="77777777" w:rsidTr="00B2648F">
        <w:tc>
          <w:tcPr>
            <w:tcW w:w="1614" w:type="dxa"/>
            <w:shd w:val="clear" w:color="auto" w:fill="FFFFFF"/>
          </w:tcPr>
          <w:p w14:paraId="647DCDB4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49494F00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1C68A053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422AB" w14:paraId="38D8999D" w14:textId="77777777" w:rsidTr="00B2648F">
        <w:tc>
          <w:tcPr>
            <w:tcW w:w="1614" w:type="dxa"/>
            <w:shd w:val="clear" w:color="auto" w:fill="FFFFFF"/>
          </w:tcPr>
          <w:p w14:paraId="1AD26842" w14:textId="77777777" w:rsidR="003422AB" w:rsidRDefault="003422AB" w:rsidP="00B2648F">
            <w:pPr>
              <w:jc w:val="center"/>
              <w:rPr>
                <w:b/>
                <w:sz w:val="18"/>
                <w:szCs w:val="18"/>
              </w:rPr>
            </w:pPr>
            <w:r w:rsidRPr="00B10562">
              <w:rPr>
                <w:b/>
                <w:sz w:val="18"/>
                <w:szCs w:val="18"/>
              </w:rPr>
              <w:t>id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shd w:val="clear" w:color="auto" w:fill="FFFFFF"/>
          </w:tcPr>
          <w:p w14:paraId="14F66899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4C176709" w14:textId="77777777" w:rsidR="003422AB" w:rsidRDefault="003422A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422AB" w14:paraId="14982D6C" w14:textId="77777777" w:rsidTr="00B2648F">
        <w:tc>
          <w:tcPr>
            <w:tcW w:w="1614" w:type="dxa"/>
            <w:shd w:val="clear" w:color="auto" w:fill="FFFFFF"/>
          </w:tcPr>
          <w:p w14:paraId="6889F19A" w14:textId="77777777" w:rsidR="003422AB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1025" w:type="dxa"/>
            <w:shd w:val="clear" w:color="auto" w:fill="FFFFFF"/>
          </w:tcPr>
          <w:p w14:paraId="0F068B6C" w14:textId="77777777" w:rsidR="003422AB" w:rsidRDefault="00B7490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91F65FC" w14:textId="77777777" w:rsidR="003422AB" w:rsidRDefault="00B7490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422AB" w14:paraId="19A3F82B" w14:textId="77777777" w:rsidTr="00B2648F">
        <w:tc>
          <w:tcPr>
            <w:tcW w:w="1614" w:type="dxa"/>
            <w:shd w:val="clear" w:color="auto" w:fill="FFFFFF"/>
          </w:tcPr>
          <w:p w14:paraId="2D13368B" w14:textId="77777777" w:rsidR="003422AB" w:rsidRPr="00644859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1025" w:type="dxa"/>
            <w:shd w:val="clear" w:color="auto" w:fill="FFFFFF"/>
          </w:tcPr>
          <w:p w14:paraId="55202FB6" w14:textId="77777777" w:rsidR="003422AB" w:rsidRDefault="00B7490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4ED34251" w14:textId="77777777" w:rsidR="003422AB" w:rsidRDefault="00B7490D" w:rsidP="00B749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发帖人对象</w:t>
            </w:r>
          </w:p>
        </w:tc>
      </w:tr>
      <w:tr w:rsidR="003422AB" w14:paraId="41B7A1A5" w14:textId="77777777" w:rsidTr="00B2648F">
        <w:tc>
          <w:tcPr>
            <w:tcW w:w="1614" w:type="dxa"/>
            <w:shd w:val="clear" w:color="auto" w:fill="FFFFFF"/>
          </w:tcPr>
          <w:p w14:paraId="42743BD3" w14:textId="77777777" w:rsidR="003422AB" w:rsidRPr="00644859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25" w:type="dxa"/>
            <w:shd w:val="clear" w:color="auto" w:fill="FFFFFF"/>
          </w:tcPr>
          <w:p w14:paraId="0027DBF5" w14:textId="77777777" w:rsidR="003422AB" w:rsidRDefault="00B7490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42DF25D" w14:textId="77777777" w:rsidR="003422AB" w:rsidRDefault="00B7490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帖子内容</w:t>
            </w:r>
          </w:p>
        </w:tc>
      </w:tr>
      <w:tr w:rsidR="003422AB" w14:paraId="31C4191E" w14:textId="77777777" w:rsidTr="00B2648F">
        <w:tc>
          <w:tcPr>
            <w:tcW w:w="1614" w:type="dxa"/>
            <w:shd w:val="clear" w:color="auto" w:fill="FFFFFF"/>
          </w:tcPr>
          <w:p w14:paraId="3CC10034" w14:textId="77777777" w:rsidR="003422AB" w:rsidRPr="00644859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pics</w:t>
            </w:r>
          </w:p>
        </w:tc>
        <w:tc>
          <w:tcPr>
            <w:tcW w:w="1025" w:type="dxa"/>
            <w:shd w:val="clear" w:color="auto" w:fill="FFFFFF"/>
          </w:tcPr>
          <w:p w14:paraId="53319EF6" w14:textId="77777777" w:rsidR="003422AB" w:rsidRDefault="00534FE5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31AC1591" w14:textId="77777777" w:rsidR="003422AB" w:rsidRDefault="00534FE5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帖子图片数组</w:t>
            </w:r>
          </w:p>
        </w:tc>
      </w:tr>
      <w:tr w:rsidR="00D52494" w14:paraId="356D429D" w14:textId="77777777" w:rsidTr="00B2648F">
        <w:tc>
          <w:tcPr>
            <w:tcW w:w="1614" w:type="dxa"/>
            <w:shd w:val="clear" w:color="auto" w:fill="FFFFFF"/>
          </w:tcPr>
          <w:p w14:paraId="4B046BA4" w14:textId="77777777" w:rsidR="00D52494" w:rsidRPr="00E25378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videoName</w:t>
            </w:r>
          </w:p>
        </w:tc>
        <w:tc>
          <w:tcPr>
            <w:tcW w:w="1025" w:type="dxa"/>
            <w:shd w:val="clear" w:color="auto" w:fill="FFFFFF"/>
          </w:tcPr>
          <w:p w14:paraId="03A240F5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2A2AA55" w14:textId="77777777" w:rsidR="00D52494" w:rsidRPr="00761028" w:rsidRDefault="00D52494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七牛视频名称</w:t>
            </w:r>
          </w:p>
        </w:tc>
      </w:tr>
      <w:tr w:rsidR="00D52494" w14:paraId="0B649380" w14:textId="77777777" w:rsidTr="00B2648F">
        <w:tc>
          <w:tcPr>
            <w:tcW w:w="1614" w:type="dxa"/>
            <w:shd w:val="clear" w:color="auto" w:fill="FFFFFF"/>
          </w:tcPr>
          <w:p w14:paraId="3BA162AB" w14:textId="77777777" w:rsidR="00D52494" w:rsidRPr="00E25378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bucket</w:t>
            </w:r>
          </w:p>
        </w:tc>
        <w:tc>
          <w:tcPr>
            <w:tcW w:w="1025" w:type="dxa"/>
            <w:shd w:val="clear" w:color="auto" w:fill="FFFFFF"/>
          </w:tcPr>
          <w:p w14:paraId="39531E9A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4C9C3AD" w14:textId="77777777" w:rsidR="00D52494" w:rsidRPr="00761028" w:rsidRDefault="00D52494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</w:t>
            </w:r>
            <w:r w:rsidRPr="00761028">
              <w:rPr>
                <w:sz w:val="18"/>
                <w:szCs w:val="18"/>
              </w:rPr>
              <w:t>bucket</w:t>
            </w:r>
            <w:r w:rsidRPr="00761028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D52494" w14:paraId="71787133" w14:textId="77777777" w:rsidTr="00B2648F">
        <w:tc>
          <w:tcPr>
            <w:tcW w:w="1614" w:type="dxa"/>
            <w:shd w:val="clear" w:color="auto" w:fill="FFFFFF"/>
          </w:tcPr>
          <w:p w14:paraId="2C7B4C33" w14:textId="77777777" w:rsidR="00D52494" w:rsidRPr="00E25378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domain</w:t>
            </w:r>
          </w:p>
        </w:tc>
        <w:tc>
          <w:tcPr>
            <w:tcW w:w="1025" w:type="dxa"/>
            <w:shd w:val="clear" w:color="auto" w:fill="FFFFFF"/>
          </w:tcPr>
          <w:p w14:paraId="11270AEF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1DB3477" w14:textId="77777777" w:rsidR="00D52494" w:rsidRPr="00761028" w:rsidRDefault="00D52494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七牛域名</w:t>
            </w:r>
          </w:p>
        </w:tc>
      </w:tr>
      <w:tr w:rsidR="00537DEA" w14:paraId="0AC12F64" w14:textId="77777777" w:rsidTr="00B2648F">
        <w:tc>
          <w:tcPr>
            <w:tcW w:w="1614" w:type="dxa"/>
            <w:shd w:val="clear" w:color="auto" w:fill="FFFFFF"/>
          </w:tcPr>
          <w:p w14:paraId="349BA5AB" w14:textId="77777777" w:rsidR="00537DEA" w:rsidRPr="00E25378" w:rsidRDefault="00537DEA" w:rsidP="00B2648F">
            <w:pPr>
              <w:jc w:val="center"/>
              <w:rPr>
                <w:b/>
                <w:sz w:val="18"/>
                <w:szCs w:val="18"/>
              </w:rPr>
            </w:pPr>
            <w:r w:rsidRPr="00537DEA">
              <w:rPr>
                <w:b/>
                <w:sz w:val="18"/>
                <w:szCs w:val="18"/>
              </w:rPr>
              <w:t>hotComment</w:t>
            </w:r>
          </w:p>
        </w:tc>
        <w:tc>
          <w:tcPr>
            <w:tcW w:w="1025" w:type="dxa"/>
            <w:shd w:val="clear" w:color="auto" w:fill="FFFFFF"/>
          </w:tcPr>
          <w:p w14:paraId="522F5993" w14:textId="77777777" w:rsidR="00537DEA" w:rsidRDefault="00537DE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7D8C4F0A" w14:textId="77777777" w:rsidR="00537DEA" w:rsidRPr="00761028" w:rsidRDefault="00537DEA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热门评论数组</w:t>
            </w:r>
          </w:p>
        </w:tc>
      </w:tr>
      <w:tr w:rsidR="00D52494" w14:paraId="4BA886A3" w14:textId="77777777" w:rsidTr="00B2648F">
        <w:tc>
          <w:tcPr>
            <w:tcW w:w="1614" w:type="dxa"/>
            <w:shd w:val="clear" w:color="auto" w:fill="FFFFFF"/>
          </w:tcPr>
          <w:p w14:paraId="3043D370" w14:textId="77777777" w:rsidR="00D52494" w:rsidRPr="00E25378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264D95">
              <w:rPr>
                <w:b/>
                <w:sz w:val="18"/>
                <w:szCs w:val="18"/>
              </w:rPr>
              <w:t>praiseId</w:t>
            </w:r>
          </w:p>
        </w:tc>
        <w:tc>
          <w:tcPr>
            <w:tcW w:w="1025" w:type="dxa"/>
            <w:shd w:val="clear" w:color="auto" w:fill="FFFFFF"/>
          </w:tcPr>
          <w:p w14:paraId="35134DCC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09C6A58" w14:textId="77777777" w:rsidR="00D52494" w:rsidRPr="00761028" w:rsidRDefault="00D5249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，如果有值，显示已赞</w:t>
            </w:r>
          </w:p>
        </w:tc>
      </w:tr>
      <w:tr w:rsidR="00D52494" w14:paraId="3534AF3C" w14:textId="77777777" w:rsidTr="00B2648F">
        <w:tc>
          <w:tcPr>
            <w:tcW w:w="1614" w:type="dxa"/>
            <w:shd w:val="clear" w:color="auto" w:fill="FFFFFF"/>
          </w:tcPr>
          <w:p w14:paraId="1B41FECC" w14:textId="77777777" w:rsidR="00D52494" w:rsidRPr="00E25378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praiseNum</w:t>
            </w:r>
          </w:p>
        </w:tc>
        <w:tc>
          <w:tcPr>
            <w:tcW w:w="1025" w:type="dxa"/>
            <w:shd w:val="clear" w:color="auto" w:fill="FFFFFF"/>
          </w:tcPr>
          <w:p w14:paraId="4DD89AF2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9BD10A8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赞数量</w:t>
            </w:r>
          </w:p>
        </w:tc>
      </w:tr>
      <w:tr w:rsidR="00D52494" w14:paraId="53EE69A2" w14:textId="77777777" w:rsidTr="00B2648F">
        <w:tc>
          <w:tcPr>
            <w:tcW w:w="1614" w:type="dxa"/>
            <w:shd w:val="clear" w:color="auto" w:fill="FFFFFF"/>
          </w:tcPr>
          <w:p w14:paraId="41335F19" w14:textId="77777777" w:rsidR="00D52494" w:rsidRPr="00E25378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commentNum</w:t>
            </w:r>
          </w:p>
        </w:tc>
        <w:tc>
          <w:tcPr>
            <w:tcW w:w="1025" w:type="dxa"/>
            <w:shd w:val="clear" w:color="auto" w:fill="FFFFFF"/>
          </w:tcPr>
          <w:p w14:paraId="6AD414CD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52EEAB1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评论数量</w:t>
            </w:r>
          </w:p>
        </w:tc>
      </w:tr>
      <w:tr w:rsidR="00DF3753" w14:paraId="5CC5EADB" w14:textId="77777777" w:rsidTr="00B2648F">
        <w:tc>
          <w:tcPr>
            <w:tcW w:w="1614" w:type="dxa"/>
            <w:shd w:val="clear" w:color="auto" w:fill="FFFFFF"/>
          </w:tcPr>
          <w:p w14:paraId="7C5743D0" w14:textId="77777777" w:rsidR="00DF3753" w:rsidRPr="00E25378" w:rsidRDefault="00DF3753" w:rsidP="00B2648F">
            <w:pPr>
              <w:jc w:val="center"/>
              <w:rPr>
                <w:b/>
                <w:sz w:val="18"/>
                <w:szCs w:val="18"/>
              </w:rPr>
            </w:pPr>
            <w:r w:rsidRPr="00DF3753">
              <w:rPr>
                <w:b/>
                <w:sz w:val="18"/>
                <w:szCs w:val="18"/>
              </w:rPr>
              <w:t>ranking</w:t>
            </w:r>
          </w:p>
        </w:tc>
        <w:tc>
          <w:tcPr>
            <w:tcW w:w="1025" w:type="dxa"/>
            <w:shd w:val="clear" w:color="auto" w:fill="FFFFFF"/>
          </w:tcPr>
          <w:p w14:paraId="3AD18C35" w14:textId="77777777" w:rsidR="00DF3753" w:rsidRDefault="00DF375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13FC9AA8" w14:textId="77777777" w:rsidR="00DF3753" w:rsidRDefault="00DF375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排名</w:t>
            </w:r>
          </w:p>
        </w:tc>
      </w:tr>
      <w:tr w:rsidR="00D52494" w14:paraId="20F8E3C2" w14:textId="77777777" w:rsidTr="00B2648F">
        <w:tc>
          <w:tcPr>
            <w:tcW w:w="1614" w:type="dxa"/>
            <w:shd w:val="clear" w:color="auto" w:fill="FFFFFF"/>
          </w:tcPr>
          <w:p w14:paraId="2FCFCCDE" w14:textId="77777777" w:rsidR="00D52494" w:rsidRPr="00E25378" w:rsidRDefault="00D52494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createTime</w:t>
            </w:r>
          </w:p>
        </w:tc>
        <w:tc>
          <w:tcPr>
            <w:tcW w:w="1025" w:type="dxa"/>
            <w:shd w:val="clear" w:color="auto" w:fill="FFFFFF"/>
          </w:tcPr>
          <w:p w14:paraId="51F33D69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7B87BA09" w14:textId="77777777" w:rsidR="00D52494" w:rsidRDefault="00D5249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6641B0" w14:paraId="1AA3593C" w14:textId="77777777" w:rsidTr="00B2648F">
        <w:trPr>
          <w:ins w:id="273" w:author="jiancheng jia" w:date="2015-06-22T19:49:00Z"/>
        </w:trPr>
        <w:tc>
          <w:tcPr>
            <w:tcW w:w="1614" w:type="dxa"/>
            <w:shd w:val="clear" w:color="auto" w:fill="FFFFFF"/>
          </w:tcPr>
          <w:p w14:paraId="35386BBC" w14:textId="2059F3CB" w:rsidR="006641B0" w:rsidRPr="00E25378" w:rsidRDefault="006641B0" w:rsidP="00B2648F">
            <w:pPr>
              <w:jc w:val="center"/>
              <w:rPr>
                <w:ins w:id="274" w:author="jiancheng jia" w:date="2015-06-22T19:49:00Z"/>
                <w:b/>
                <w:sz w:val="18"/>
                <w:szCs w:val="18"/>
              </w:rPr>
            </w:pPr>
            <w:ins w:id="275" w:author="jiancheng jia" w:date="2015-06-22T19:49:00Z">
              <w:r w:rsidRPr="006641B0">
                <w:rPr>
                  <w:b/>
                  <w:sz w:val="18"/>
                  <w:szCs w:val="18"/>
                </w:rPr>
                <w:t>matchRanking</w:t>
              </w:r>
            </w:ins>
          </w:p>
        </w:tc>
        <w:tc>
          <w:tcPr>
            <w:tcW w:w="1025" w:type="dxa"/>
            <w:shd w:val="clear" w:color="auto" w:fill="FFFFFF"/>
          </w:tcPr>
          <w:p w14:paraId="5089CD3C" w14:textId="35EA719D" w:rsidR="006641B0" w:rsidRDefault="006641B0" w:rsidP="00B2648F">
            <w:pPr>
              <w:rPr>
                <w:ins w:id="276" w:author="jiancheng jia" w:date="2015-06-22T19:49:00Z"/>
                <w:sz w:val="18"/>
                <w:szCs w:val="18"/>
              </w:rPr>
            </w:pPr>
            <w:ins w:id="277" w:author="jiancheng jia" w:date="2015-06-22T19:49:00Z">
              <w:r>
                <w:rPr>
                  <w:rFonts w:hint="eastAsia"/>
                  <w:sz w:val="18"/>
                  <w:szCs w:val="18"/>
                </w:rPr>
                <w:t>Object</w:t>
              </w:r>
            </w:ins>
          </w:p>
        </w:tc>
        <w:tc>
          <w:tcPr>
            <w:tcW w:w="5883" w:type="dxa"/>
            <w:shd w:val="clear" w:color="auto" w:fill="FFFFFF"/>
          </w:tcPr>
          <w:p w14:paraId="51934AA4" w14:textId="65E8619B" w:rsidR="006641B0" w:rsidRDefault="006641B0" w:rsidP="00B2648F">
            <w:pPr>
              <w:rPr>
                <w:ins w:id="278" w:author="jiancheng jia" w:date="2015-06-22T19:49:00Z"/>
                <w:sz w:val="18"/>
                <w:szCs w:val="18"/>
              </w:rPr>
            </w:pPr>
            <w:ins w:id="279" w:author="jiancheng jia" w:date="2015-06-22T19:49:00Z">
              <w:r>
                <w:rPr>
                  <w:sz w:val="18"/>
                  <w:szCs w:val="18"/>
                </w:rPr>
                <w:t>比赛排名信息</w:t>
              </w:r>
            </w:ins>
          </w:p>
        </w:tc>
      </w:tr>
    </w:tbl>
    <w:p w14:paraId="07463FF4" w14:textId="77777777" w:rsidR="00BD436B" w:rsidRDefault="00BD436B" w:rsidP="00387E5D">
      <w:pPr>
        <w:pStyle w:val="a6"/>
      </w:pPr>
    </w:p>
    <w:p w14:paraId="2D102924" w14:textId="77777777" w:rsidR="00387E5D" w:rsidRDefault="00387E5D" w:rsidP="00387E5D">
      <w:pPr>
        <w:pStyle w:val="a6"/>
      </w:pPr>
      <w:r>
        <w:t>user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D6764E" w14:paraId="5FF80727" w14:textId="77777777" w:rsidTr="00D6764E">
        <w:tc>
          <w:tcPr>
            <w:tcW w:w="1614" w:type="dxa"/>
            <w:shd w:val="clear" w:color="auto" w:fill="FFFFFF"/>
          </w:tcPr>
          <w:p w14:paraId="60071814" w14:textId="77777777" w:rsidR="00D6764E" w:rsidRDefault="00D6764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0B33947B" w14:textId="77777777" w:rsidR="00D6764E" w:rsidRDefault="00D6764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54D3E4A9" w14:textId="77777777" w:rsidR="00D6764E" w:rsidRDefault="00D6764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6764E" w14:paraId="336EEAD5" w14:textId="77777777" w:rsidTr="00D6764E">
        <w:tc>
          <w:tcPr>
            <w:tcW w:w="1614" w:type="dxa"/>
            <w:shd w:val="clear" w:color="auto" w:fill="FFFFFF"/>
          </w:tcPr>
          <w:p w14:paraId="49374240" w14:textId="77777777" w:rsidR="00D6764E" w:rsidRDefault="00D6764E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25" w:type="dxa"/>
            <w:shd w:val="clear" w:color="auto" w:fill="FFFFFF"/>
          </w:tcPr>
          <w:p w14:paraId="67F57E58" w14:textId="77777777" w:rsidR="00D6764E" w:rsidRDefault="00D6764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4FFCE1CA" w14:textId="77777777" w:rsidR="00D6764E" w:rsidRDefault="00D6764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6764E" w14:paraId="40951543" w14:textId="77777777" w:rsidTr="00D6764E">
        <w:tc>
          <w:tcPr>
            <w:tcW w:w="1614" w:type="dxa"/>
            <w:shd w:val="clear" w:color="auto" w:fill="FFFFFF"/>
          </w:tcPr>
          <w:p w14:paraId="4133CF29" w14:textId="77777777" w:rsidR="00D6764E" w:rsidRDefault="00D6764E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fullName</w:t>
            </w:r>
          </w:p>
        </w:tc>
        <w:tc>
          <w:tcPr>
            <w:tcW w:w="1025" w:type="dxa"/>
            <w:shd w:val="clear" w:color="auto" w:fill="FFFFFF"/>
          </w:tcPr>
          <w:p w14:paraId="7B9F334E" w14:textId="77777777" w:rsidR="00D6764E" w:rsidRDefault="00D6764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5802841" w14:textId="77777777" w:rsidR="00D6764E" w:rsidRDefault="00D6764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用户全称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如北京大头儿子爸爸</w:t>
            </w:r>
          </w:p>
        </w:tc>
      </w:tr>
      <w:tr w:rsidR="00D6764E" w14:paraId="5CC83E37" w14:textId="77777777" w:rsidTr="00D6764E">
        <w:tc>
          <w:tcPr>
            <w:tcW w:w="1614" w:type="dxa"/>
            <w:shd w:val="clear" w:color="auto" w:fill="FFFFFF"/>
          </w:tcPr>
          <w:p w14:paraId="325D8867" w14:textId="77777777" w:rsidR="00D6764E" w:rsidRPr="00E438AC" w:rsidRDefault="00D6764E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avatar</w:t>
            </w:r>
          </w:p>
        </w:tc>
        <w:tc>
          <w:tcPr>
            <w:tcW w:w="1025" w:type="dxa"/>
            <w:shd w:val="clear" w:color="auto" w:fill="FFFFFF"/>
          </w:tcPr>
          <w:p w14:paraId="4946A1D2" w14:textId="77777777" w:rsidR="00D6764E" w:rsidRDefault="00D6764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35BADD4A" w14:textId="77777777" w:rsidR="00D6764E" w:rsidRDefault="00D6764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用户头像访问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1F213A" w14:paraId="091C5CC3" w14:textId="77777777" w:rsidTr="00D6764E">
        <w:trPr>
          <w:ins w:id="280" w:author="jiancheng jia" w:date="2015-06-22T19:48:00Z"/>
        </w:trPr>
        <w:tc>
          <w:tcPr>
            <w:tcW w:w="1614" w:type="dxa"/>
            <w:shd w:val="clear" w:color="auto" w:fill="FFFFFF"/>
          </w:tcPr>
          <w:p w14:paraId="7C9E889E" w14:textId="201F6668" w:rsidR="001F213A" w:rsidRPr="00E438AC" w:rsidRDefault="001F213A" w:rsidP="00B2648F">
            <w:pPr>
              <w:jc w:val="center"/>
              <w:rPr>
                <w:ins w:id="281" w:author="jiancheng jia" w:date="2015-06-22T19:48:00Z"/>
                <w:b/>
                <w:sz w:val="18"/>
                <w:szCs w:val="18"/>
              </w:rPr>
            </w:pPr>
            <w:ins w:id="282" w:author="jiancheng jia" w:date="2015-06-22T19:49:00Z">
              <w:r>
                <w:rPr>
                  <w:b/>
                  <w:sz w:val="18"/>
                  <w:szCs w:val="18"/>
                </w:rPr>
                <w:t>schoolName</w:t>
              </w:r>
            </w:ins>
          </w:p>
        </w:tc>
        <w:tc>
          <w:tcPr>
            <w:tcW w:w="1025" w:type="dxa"/>
            <w:shd w:val="clear" w:color="auto" w:fill="FFFFFF"/>
          </w:tcPr>
          <w:p w14:paraId="68EC233C" w14:textId="6FA854C8" w:rsidR="001F213A" w:rsidRDefault="001F213A" w:rsidP="00B2648F">
            <w:pPr>
              <w:rPr>
                <w:ins w:id="283" w:author="jiancheng jia" w:date="2015-06-22T19:48:00Z"/>
                <w:sz w:val="18"/>
                <w:szCs w:val="18"/>
              </w:rPr>
            </w:pPr>
            <w:ins w:id="284" w:author="jiancheng jia" w:date="2015-06-22T19:49:00Z">
              <w:r>
                <w:rPr>
                  <w:rFonts w:hint="eastAsia"/>
                  <w:sz w:val="18"/>
                  <w:szCs w:val="18"/>
                </w:rPr>
                <w:t>String</w:t>
              </w:r>
            </w:ins>
          </w:p>
        </w:tc>
        <w:tc>
          <w:tcPr>
            <w:tcW w:w="5883" w:type="dxa"/>
            <w:shd w:val="clear" w:color="auto" w:fill="FFFFFF"/>
          </w:tcPr>
          <w:p w14:paraId="4610AF28" w14:textId="76972360" w:rsidR="001F213A" w:rsidRDefault="001F213A" w:rsidP="00B2648F">
            <w:pPr>
              <w:rPr>
                <w:ins w:id="285" w:author="jiancheng jia" w:date="2015-06-22T19:48:00Z"/>
                <w:sz w:val="18"/>
                <w:szCs w:val="18"/>
              </w:rPr>
            </w:pPr>
            <w:ins w:id="286" w:author="jiancheng jia" w:date="2015-06-22T19:49:00Z">
              <w:r>
                <w:rPr>
                  <w:rFonts w:hint="eastAsia"/>
                  <w:sz w:val="18"/>
                  <w:szCs w:val="18"/>
                </w:rPr>
                <w:t>所属学校</w:t>
              </w:r>
            </w:ins>
          </w:p>
        </w:tc>
      </w:tr>
    </w:tbl>
    <w:p w14:paraId="0907B81F" w14:textId="77777777" w:rsidR="001B2967" w:rsidRPr="00387E5D" w:rsidRDefault="001B2967" w:rsidP="00AB59AE"/>
    <w:p w14:paraId="082F4592" w14:textId="77777777" w:rsidR="005D7166" w:rsidRDefault="00D6764E" w:rsidP="00D6764E">
      <w:pPr>
        <w:pStyle w:val="a6"/>
      </w:pPr>
      <w:r>
        <w:t>hotComment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D6764E" w14:paraId="2C410495" w14:textId="77777777" w:rsidTr="00D6764E">
        <w:tc>
          <w:tcPr>
            <w:tcW w:w="1614" w:type="dxa"/>
            <w:shd w:val="clear" w:color="auto" w:fill="FFFFFF"/>
          </w:tcPr>
          <w:p w14:paraId="188CB062" w14:textId="77777777" w:rsidR="00D6764E" w:rsidRDefault="00D6764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685757DF" w14:textId="77777777" w:rsidR="00D6764E" w:rsidRDefault="00D6764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79D2EFA8" w14:textId="77777777" w:rsidR="00D6764E" w:rsidRDefault="00D6764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6764E" w14:paraId="31BABF4A" w14:textId="77777777" w:rsidTr="00D6764E">
        <w:tc>
          <w:tcPr>
            <w:tcW w:w="1614" w:type="dxa"/>
            <w:shd w:val="clear" w:color="auto" w:fill="FFFFFF"/>
          </w:tcPr>
          <w:p w14:paraId="5559880B" w14:textId="77777777" w:rsidR="00D6764E" w:rsidRDefault="00152822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25" w:type="dxa"/>
            <w:shd w:val="clear" w:color="auto" w:fill="FFFFFF"/>
          </w:tcPr>
          <w:p w14:paraId="66C4E583" w14:textId="77777777" w:rsidR="00D6764E" w:rsidRDefault="00D6764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AA5B26D" w14:textId="77777777" w:rsidR="00D6764E" w:rsidRDefault="00D6764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6764E" w14:paraId="4416475B" w14:textId="77777777" w:rsidTr="00D6764E">
        <w:tc>
          <w:tcPr>
            <w:tcW w:w="1614" w:type="dxa"/>
            <w:shd w:val="clear" w:color="auto" w:fill="FFFFFF"/>
          </w:tcPr>
          <w:p w14:paraId="64493C7E" w14:textId="77777777" w:rsidR="00D6764E" w:rsidRDefault="00152822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postsId</w:t>
            </w:r>
          </w:p>
        </w:tc>
        <w:tc>
          <w:tcPr>
            <w:tcW w:w="1025" w:type="dxa"/>
            <w:shd w:val="clear" w:color="auto" w:fill="FFFFFF"/>
          </w:tcPr>
          <w:p w14:paraId="68A299F8" w14:textId="77777777" w:rsidR="00D6764E" w:rsidRDefault="00D6764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0F9A406" w14:textId="77777777" w:rsidR="00D6764E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所属帖子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6764E" w14:paraId="4D4EBC6B" w14:textId="77777777" w:rsidTr="00D6764E">
        <w:tc>
          <w:tcPr>
            <w:tcW w:w="1614" w:type="dxa"/>
            <w:shd w:val="clear" w:color="auto" w:fill="FFFFFF"/>
          </w:tcPr>
          <w:p w14:paraId="25BC4B59" w14:textId="77777777" w:rsidR="00D6764E" w:rsidRPr="00E438AC" w:rsidRDefault="00152822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1025" w:type="dxa"/>
            <w:shd w:val="clear" w:color="auto" w:fill="FFFFFF"/>
          </w:tcPr>
          <w:p w14:paraId="43A34E47" w14:textId="77777777" w:rsidR="00D6764E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6AFED56E" w14:textId="77777777" w:rsidR="00D6764E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评论人</w:t>
            </w:r>
          </w:p>
        </w:tc>
      </w:tr>
      <w:tr w:rsidR="00152822" w14:paraId="58FBC024" w14:textId="77777777" w:rsidTr="00D6764E">
        <w:tc>
          <w:tcPr>
            <w:tcW w:w="1614" w:type="dxa"/>
            <w:shd w:val="clear" w:color="auto" w:fill="FFFFFF"/>
          </w:tcPr>
          <w:p w14:paraId="609F3E98" w14:textId="77777777" w:rsidR="00152822" w:rsidRPr="00152822" w:rsidRDefault="00152822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25" w:type="dxa"/>
            <w:shd w:val="clear" w:color="auto" w:fill="FFFFFF"/>
          </w:tcPr>
          <w:p w14:paraId="5831325F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72664897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</w:tr>
      <w:tr w:rsidR="00152822" w14:paraId="10646009" w14:textId="77777777" w:rsidTr="00D6764E">
        <w:tc>
          <w:tcPr>
            <w:tcW w:w="1614" w:type="dxa"/>
            <w:shd w:val="clear" w:color="auto" w:fill="FFFFFF"/>
          </w:tcPr>
          <w:p w14:paraId="4D070583" w14:textId="77777777" w:rsidR="00152822" w:rsidRPr="00152822" w:rsidRDefault="00152822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praiseNum</w:t>
            </w:r>
          </w:p>
        </w:tc>
        <w:tc>
          <w:tcPr>
            <w:tcW w:w="1025" w:type="dxa"/>
            <w:shd w:val="clear" w:color="auto" w:fill="FFFFFF"/>
          </w:tcPr>
          <w:p w14:paraId="216B43AA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B0F98C4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赞数量</w:t>
            </w:r>
          </w:p>
        </w:tc>
      </w:tr>
      <w:tr w:rsidR="00152822" w14:paraId="3A16CCA9" w14:textId="77777777" w:rsidTr="00D6764E">
        <w:tc>
          <w:tcPr>
            <w:tcW w:w="1614" w:type="dxa"/>
            <w:shd w:val="clear" w:color="auto" w:fill="FFFFFF"/>
          </w:tcPr>
          <w:p w14:paraId="75C50206" w14:textId="77777777" w:rsidR="00152822" w:rsidRPr="00152822" w:rsidRDefault="00152822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floor</w:t>
            </w:r>
          </w:p>
        </w:tc>
        <w:tc>
          <w:tcPr>
            <w:tcW w:w="1025" w:type="dxa"/>
            <w:shd w:val="clear" w:color="auto" w:fill="FFFFFF"/>
          </w:tcPr>
          <w:p w14:paraId="21EB8855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3D9EAEF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所属楼层</w:t>
            </w:r>
          </w:p>
        </w:tc>
      </w:tr>
      <w:tr w:rsidR="00152822" w14:paraId="14D6E60D" w14:textId="77777777" w:rsidTr="00D6764E">
        <w:tc>
          <w:tcPr>
            <w:tcW w:w="1614" w:type="dxa"/>
            <w:shd w:val="clear" w:color="auto" w:fill="FFFFFF"/>
          </w:tcPr>
          <w:p w14:paraId="17B63036" w14:textId="77777777" w:rsidR="00152822" w:rsidRPr="00152822" w:rsidRDefault="00152822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praiseId</w:t>
            </w:r>
          </w:p>
        </w:tc>
        <w:tc>
          <w:tcPr>
            <w:tcW w:w="1025" w:type="dxa"/>
            <w:shd w:val="clear" w:color="auto" w:fill="FFFFFF"/>
          </w:tcPr>
          <w:p w14:paraId="43643FAA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77EB3180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，如果有值，显示已赞</w:t>
            </w:r>
          </w:p>
        </w:tc>
      </w:tr>
      <w:tr w:rsidR="00152822" w14:paraId="5EA2B76A" w14:textId="77777777" w:rsidTr="00D6764E">
        <w:tc>
          <w:tcPr>
            <w:tcW w:w="1614" w:type="dxa"/>
            <w:shd w:val="clear" w:color="auto" w:fill="FFFFFF"/>
          </w:tcPr>
          <w:p w14:paraId="13443F97" w14:textId="77777777" w:rsidR="00152822" w:rsidRPr="00152822" w:rsidRDefault="00152822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parents</w:t>
            </w:r>
          </w:p>
        </w:tc>
        <w:tc>
          <w:tcPr>
            <w:tcW w:w="1025" w:type="dxa"/>
            <w:shd w:val="clear" w:color="auto" w:fill="FFFFFF"/>
          </w:tcPr>
          <w:p w14:paraId="3C48468B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3BC70F4C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上级评论，用于显示高楼</w:t>
            </w:r>
          </w:p>
        </w:tc>
      </w:tr>
      <w:tr w:rsidR="00152822" w14:paraId="5072DEE7" w14:textId="77777777" w:rsidTr="00D6764E">
        <w:tc>
          <w:tcPr>
            <w:tcW w:w="1614" w:type="dxa"/>
            <w:shd w:val="clear" w:color="auto" w:fill="FFFFFF"/>
          </w:tcPr>
          <w:p w14:paraId="2363516D" w14:textId="77777777" w:rsidR="00152822" w:rsidRPr="00152822" w:rsidRDefault="00152822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createTime</w:t>
            </w:r>
          </w:p>
        </w:tc>
        <w:tc>
          <w:tcPr>
            <w:tcW w:w="1025" w:type="dxa"/>
            <w:shd w:val="clear" w:color="auto" w:fill="FFFFFF"/>
          </w:tcPr>
          <w:p w14:paraId="34377600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4EB6A8B4" w14:textId="77777777" w:rsidR="00152822" w:rsidRDefault="005B2DB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评论时间</w:t>
            </w:r>
          </w:p>
        </w:tc>
      </w:tr>
    </w:tbl>
    <w:p w14:paraId="2FAA8960" w14:textId="77777777" w:rsidR="006641B0" w:rsidRDefault="006641B0" w:rsidP="006641B0">
      <w:pPr>
        <w:pStyle w:val="a6"/>
        <w:rPr>
          <w:ins w:id="287" w:author="jiancheng jia" w:date="2015-06-22T19:49:00Z"/>
        </w:rPr>
      </w:pPr>
    </w:p>
    <w:p w14:paraId="5998EAAC" w14:textId="77777777" w:rsidR="00756DF0" w:rsidRDefault="00756DF0" w:rsidP="00756DF0">
      <w:pPr>
        <w:pStyle w:val="a6"/>
        <w:rPr>
          <w:ins w:id="288" w:author="jiancheng jia" w:date="2015-06-22T20:04:00Z"/>
        </w:rPr>
      </w:pPr>
      <w:ins w:id="289" w:author="jiancheng jia" w:date="2015-06-22T20:04:00Z">
        <w:r>
          <w:t>matchRanking</w:t>
        </w:r>
        <w:r>
          <w:t>数据部分</w:t>
        </w:r>
      </w:ins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756DF0" w14:paraId="29D519F3" w14:textId="77777777" w:rsidTr="00B2648F">
        <w:trPr>
          <w:ins w:id="290" w:author="jiancheng jia" w:date="2015-06-22T20:04:00Z"/>
        </w:trPr>
        <w:tc>
          <w:tcPr>
            <w:tcW w:w="1614" w:type="dxa"/>
            <w:shd w:val="clear" w:color="auto" w:fill="FFFFFF"/>
          </w:tcPr>
          <w:p w14:paraId="5A6FA060" w14:textId="77777777" w:rsidR="00756DF0" w:rsidRDefault="00756DF0" w:rsidP="00B2648F">
            <w:pPr>
              <w:jc w:val="center"/>
              <w:rPr>
                <w:ins w:id="291" w:author="jiancheng jia" w:date="2015-06-22T20:04:00Z"/>
                <w:b/>
                <w:sz w:val="18"/>
                <w:szCs w:val="18"/>
              </w:rPr>
            </w:pPr>
            <w:ins w:id="292" w:author="jiancheng jia" w:date="2015-06-22T20:04:00Z">
              <w:r>
                <w:rPr>
                  <w:rFonts w:hint="eastAsia"/>
                  <w:b/>
                  <w:sz w:val="18"/>
                  <w:szCs w:val="18"/>
                </w:rPr>
                <w:t>返回字段</w:t>
              </w:r>
            </w:ins>
          </w:p>
        </w:tc>
        <w:tc>
          <w:tcPr>
            <w:tcW w:w="1025" w:type="dxa"/>
            <w:shd w:val="clear" w:color="auto" w:fill="FFFFFF"/>
          </w:tcPr>
          <w:p w14:paraId="07685F31" w14:textId="77777777" w:rsidR="00756DF0" w:rsidRDefault="00756DF0" w:rsidP="00B2648F">
            <w:pPr>
              <w:jc w:val="center"/>
              <w:rPr>
                <w:ins w:id="293" w:author="jiancheng jia" w:date="2015-06-22T20:04:00Z"/>
                <w:b/>
                <w:sz w:val="18"/>
                <w:szCs w:val="18"/>
              </w:rPr>
            </w:pPr>
            <w:ins w:id="294" w:author="jiancheng jia" w:date="2015-06-22T20:04:00Z">
              <w:r>
                <w:rPr>
                  <w:rFonts w:hint="eastAsia"/>
                  <w:b/>
                  <w:sz w:val="18"/>
                  <w:szCs w:val="18"/>
                </w:rPr>
                <w:t>字段类型</w:t>
              </w:r>
            </w:ins>
          </w:p>
        </w:tc>
        <w:tc>
          <w:tcPr>
            <w:tcW w:w="5883" w:type="dxa"/>
            <w:shd w:val="clear" w:color="auto" w:fill="FFFFFF"/>
          </w:tcPr>
          <w:p w14:paraId="4A1885E2" w14:textId="77777777" w:rsidR="00756DF0" w:rsidRDefault="00756DF0" w:rsidP="00B2648F">
            <w:pPr>
              <w:jc w:val="center"/>
              <w:rPr>
                <w:ins w:id="295" w:author="jiancheng jia" w:date="2015-06-22T20:04:00Z"/>
                <w:b/>
                <w:sz w:val="18"/>
                <w:szCs w:val="18"/>
              </w:rPr>
            </w:pPr>
            <w:ins w:id="296" w:author="jiancheng jia" w:date="2015-06-22T20:04:00Z">
              <w:r>
                <w:rPr>
                  <w:rFonts w:hint="eastAsia"/>
                  <w:b/>
                  <w:sz w:val="18"/>
                  <w:szCs w:val="18"/>
                </w:rPr>
                <w:t>说明</w:t>
              </w:r>
            </w:ins>
          </w:p>
        </w:tc>
      </w:tr>
      <w:tr w:rsidR="00756DF0" w14:paraId="0D188B38" w14:textId="77777777" w:rsidTr="00B2648F">
        <w:trPr>
          <w:ins w:id="297" w:author="jiancheng jia" w:date="2015-06-22T20:04:00Z"/>
        </w:trPr>
        <w:tc>
          <w:tcPr>
            <w:tcW w:w="1614" w:type="dxa"/>
            <w:shd w:val="clear" w:color="auto" w:fill="FFFFFF"/>
          </w:tcPr>
          <w:p w14:paraId="6F5159DD" w14:textId="77777777" w:rsidR="00756DF0" w:rsidRDefault="00756DF0" w:rsidP="00B2648F">
            <w:pPr>
              <w:jc w:val="center"/>
              <w:rPr>
                <w:ins w:id="298" w:author="jiancheng jia" w:date="2015-06-22T20:04:00Z"/>
                <w:b/>
                <w:sz w:val="18"/>
                <w:szCs w:val="18"/>
              </w:rPr>
            </w:pPr>
            <w:ins w:id="299" w:author="jiancheng jia" w:date="2015-06-22T20:04:00Z">
              <w:r w:rsidRPr="006641B0">
                <w:rPr>
                  <w:b/>
                  <w:sz w:val="18"/>
                  <w:szCs w:val="18"/>
                </w:rPr>
                <w:t>childId</w:t>
              </w:r>
            </w:ins>
          </w:p>
        </w:tc>
        <w:tc>
          <w:tcPr>
            <w:tcW w:w="1025" w:type="dxa"/>
            <w:shd w:val="clear" w:color="auto" w:fill="FFFFFF"/>
          </w:tcPr>
          <w:p w14:paraId="1EF16448" w14:textId="77777777" w:rsidR="00756DF0" w:rsidRDefault="00756DF0" w:rsidP="00B2648F">
            <w:pPr>
              <w:rPr>
                <w:ins w:id="300" w:author="jiancheng jia" w:date="2015-06-22T20:04:00Z"/>
                <w:sz w:val="18"/>
                <w:szCs w:val="18"/>
              </w:rPr>
            </w:pPr>
            <w:ins w:id="301" w:author="jiancheng jia" w:date="2015-06-22T20:04:00Z">
              <w:r>
                <w:rPr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2DA0CE56" w14:textId="77777777" w:rsidR="00756DF0" w:rsidRDefault="00756DF0" w:rsidP="00B2648F">
            <w:pPr>
              <w:rPr>
                <w:ins w:id="302" w:author="jiancheng jia" w:date="2015-06-22T20:04:00Z"/>
                <w:sz w:val="18"/>
                <w:szCs w:val="18"/>
              </w:rPr>
            </w:pPr>
            <w:ins w:id="303" w:author="jiancheng jia" w:date="2015-06-22T20:04:00Z">
              <w:r>
                <w:rPr>
                  <w:rFonts w:hint="eastAsia"/>
                  <w:sz w:val="18"/>
                  <w:szCs w:val="18"/>
                </w:rPr>
                <w:t>孩子</w:t>
              </w:r>
              <w:r>
                <w:rPr>
                  <w:rFonts w:hint="eastAsia"/>
                  <w:sz w:val="18"/>
                  <w:szCs w:val="18"/>
                </w:rPr>
                <w:t>id</w:t>
              </w:r>
            </w:ins>
          </w:p>
        </w:tc>
      </w:tr>
      <w:tr w:rsidR="00756DF0" w14:paraId="61B98B99" w14:textId="77777777" w:rsidTr="00B2648F">
        <w:trPr>
          <w:ins w:id="304" w:author="jiancheng jia" w:date="2015-06-22T20:04:00Z"/>
        </w:trPr>
        <w:tc>
          <w:tcPr>
            <w:tcW w:w="1614" w:type="dxa"/>
            <w:shd w:val="clear" w:color="auto" w:fill="FFFFFF"/>
          </w:tcPr>
          <w:p w14:paraId="01A18BE2" w14:textId="77777777" w:rsidR="00756DF0" w:rsidRDefault="00756DF0" w:rsidP="00B2648F">
            <w:pPr>
              <w:jc w:val="center"/>
              <w:rPr>
                <w:ins w:id="305" w:author="jiancheng jia" w:date="2015-06-22T20:04:00Z"/>
                <w:b/>
                <w:sz w:val="18"/>
                <w:szCs w:val="18"/>
              </w:rPr>
            </w:pPr>
            <w:ins w:id="306" w:author="jiancheng jia" w:date="2015-06-22T20:04:00Z">
              <w:r w:rsidRPr="006641B0">
                <w:rPr>
                  <w:b/>
                  <w:sz w:val="18"/>
                  <w:szCs w:val="18"/>
                </w:rPr>
                <w:t>childName</w:t>
              </w:r>
            </w:ins>
          </w:p>
        </w:tc>
        <w:tc>
          <w:tcPr>
            <w:tcW w:w="1025" w:type="dxa"/>
            <w:shd w:val="clear" w:color="auto" w:fill="FFFFFF"/>
          </w:tcPr>
          <w:p w14:paraId="2D801AD8" w14:textId="77777777" w:rsidR="00756DF0" w:rsidRDefault="00756DF0" w:rsidP="00B2648F">
            <w:pPr>
              <w:rPr>
                <w:ins w:id="307" w:author="jiancheng jia" w:date="2015-06-22T20:04:00Z"/>
                <w:sz w:val="18"/>
                <w:szCs w:val="18"/>
              </w:rPr>
            </w:pPr>
            <w:ins w:id="308" w:author="jiancheng jia" w:date="2015-06-22T20:04:00Z">
              <w:r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5883" w:type="dxa"/>
            <w:shd w:val="clear" w:color="auto" w:fill="FFFFFF"/>
          </w:tcPr>
          <w:p w14:paraId="26929DB9" w14:textId="77777777" w:rsidR="00756DF0" w:rsidRDefault="00756DF0" w:rsidP="00B2648F">
            <w:pPr>
              <w:rPr>
                <w:ins w:id="309" w:author="jiancheng jia" w:date="2015-06-22T20:04:00Z"/>
                <w:sz w:val="18"/>
                <w:szCs w:val="18"/>
              </w:rPr>
            </w:pPr>
            <w:ins w:id="310" w:author="jiancheng jia" w:date="2015-06-22T20:04:00Z">
              <w:r>
                <w:rPr>
                  <w:rFonts w:hint="eastAsia"/>
                  <w:sz w:val="18"/>
                  <w:szCs w:val="18"/>
                </w:rPr>
                <w:t>孩子</w:t>
              </w:r>
              <w:r>
                <w:rPr>
                  <w:sz w:val="18"/>
                  <w:szCs w:val="18"/>
                </w:rPr>
                <w:t>名称</w:t>
              </w:r>
              <w:r>
                <w:rPr>
                  <w:rFonts w:hint="eastAsia"/>
                  <w:sz w:val="18"/>
                  <w:szCs w:val="18"/>
                </w:rPr>
                <w:t>，</w:t>
              </w:r>
              <w:r>
                <w:rPr>
                  <w:sz w:val="18"/>
                  <w:szCs w:val="18"/>
                </w:rPr>
                <w:t>如北京张美丽</w:t>
              </w:r>
            </w:ins>
          </w:p>
        </w:tc>
      </w:tr>
      <w:tr w:rsidR="00756DF0" w14:paraId="466013F2" w14:textId="77777777" w:rsidTr="00B2648F">
        <w:trPr>
          <w:ins w:id="311" w:author="jiancheng jia" w:date="2015-06-22T20:04:00Z"/>
        </w:trPr>
        <w:tc>
          <w:tcPr>
            <w:tcW w:w="1614" w:type="dxa"/>
            <w:shd w:val="clear" w:color="auto" w:fill="FFFFFF"/>
          </w:tcPr>
          <w:p w14:paraId="262D566C" w14:textId="77777777" w:rsidR="00756DF0" w:rsidRPr="00E438AC" w:rsidRDefault="00756DF0" w:rsidP="00B2648F">
            <w:pPr>
              <w:jc w:val="center"/>
              <w:rPr>
                <w:ins w:id="312" w:author="jiancheng jia" w:date="2015-06-22T20:04:00Z"/>
                <w:b/>
                <w:sz w:val="18"/>
                <w:szCs w:val="18"/>
              </w:rPr>
            </w:pPr>
            <w:ins w:id="313" w:author="jiancheng jia" w:date="2015-06-22T20:04:00Z">
              <w:r w:rsidRPr="006641B0">
                <w:rPr>
                  <w:b/>
                  <w:sz w:val="18"/>
                  <w:szCs w:val="18"/>
                </w:rPr>
                <w:t>rank</w:t>
              </w:r>
            </w:ins>
          </w:p>
        </w:tc>
        <w:tc>
          <w:tcPr>
            <w:tcW w:w="1025" w:type="dxa"/>
            <w:shd w:val="clear" w:color="auto" w:fill="FFFFFF"/>
          </w:tcPr>
          <w:p w14:paraId="34592355" w14:textId="77777777" w:rsidR="00756DF0" w:rsidRDefault="00756DF0" w:rsidP="00B2648F">
            <w:pPr>
              <w:rPr>
                <w:ins w:id="314" w:author="jiancheng jia" w:date="2015-06-22T20:04:00Z"/>
                <w:sz w:val="18"/>
                <w:szCs w:val="18"/>
              </w:rPr>
            </w:pPr>
            <w:ins w:id="315" w:author="jiancheng jia" w:date="2015-06-22T20:04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5AAD5343" w14:textId="77777777" w:rsidR="00756DF0" w:rsidRDefault="00756DF0" w:rsidP="00B2648F">
            <w:pPr>
              <w:rPr>
                <w:ins w:id="316" w:author="jiancheng jia" w:date="2015-06-22T20:04:00Z"/>
                <w:sz w:val="18"/>
                <w:szCs w:val="18"/>
              </w:rPr>
            </w:pPr>
            <w:ins w:id="317" w:author="jiancheng jia" w:date="2015-06-22T20:04:00Z">
              <w:r>
                <w:rPr>
                  <w:rFonts w:hint="eastAsia"/>
                  <w:sz w:val="18"/>
                  <w:szCs w:val="18"/>
                </w:rPr>
                <w:t>当前排名</w:t>
              </w:r>
            </w:ins>
          </w:p>
        </w:tc>
      </w:tr>
      <w:tr w:rsidR="00756DF0" w14:paraId="0D851F2B" w14:textId="77777777" w:rsidTr="00B2648F">
        <w:trPr>
          <w:ins w:id="318" w:author="jiancheng jia" w:date="2015-06-22T20:04:00Z"/>
        </w:trPr>
        <w:tc>
          <w:tcPr>
            <w:tcW w:w="1614" w:type="dxa"/>
            <w:shd w:val="clear" w:color="auto" w:fill="FFFFFF"/>
          </w:tcPr>
          <w:p w14:paraId="6EEA0640" w14:textId="77777777" w:rsidR="00756DF0" w:rsidRPr="00E438AC" w:rsidRDefault="00756DF0" w:rsidP="00B2648F">
            <w:pPr>
              <w:jc w:val="center"/>
              <w:rPr>
                <w:ins w:id="319" w:author="jiancheng jia" w:date="2015-06-22T20:04:00Z"/>
                <w:b/>
                <w:sz w:val="18"/>
                <w:szCs w:val="18"/>
              </w:rPr>
            </w:pPr>
            <w:ins w:id="320" w:author="jiancheng jia" w:date="2015-06-22T20:04:00Z">
              <w:r w:rsidRPr="006641B0">
                <w:rPr>
                  <w:b/>
                  <w:sz w:val="18"/>
                  <w:szCs w:val="18"/>
                </w:rPr>
                <w:t>voteNum</w:t>
              </w:r>
            </w:ins>
          </w:p>
        </w:tc>
        <w:tc>
          <w:tcPr>
            <w:tcW w:w="1025" w:type="dxa"/>
            <w:shd w:val="clear" w:color="auto" w:fill="FFFFFF"/>
          </w:tcPr>
          <w:p w14:paraId="22FEAF33" w14:textId="77777777" w:rsidR="00756DF0" w:rsidRDefault="00756DF0" w:rsidP="00B2648F">
            <w:pPr>
              <w:rPr>
                <w:ins w:id="321" w:author="jiancheng jia" w:date="2015-06-22T20:04:00Z"/>
                <w:sz w:val="18"/>
                <w:szCs w:val="18"/>
              </w:rPr>
            </w:pPr>
            <w:ins w:id="322" w:author="jiancheng jia" w:date="2015-06-22T20:04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1F940B60" w14:textId="77777777" w:rsidR="00756DF0" w:rsidRDefault="00756DF0" w:rsidP="00B2648F">
            <w:pPr>
              <w:rPr>
                <w:ins w:id="323" w:author="jiancheng jia" w:date="2015-06-22T20:04:00Z"/>
                <w:sz w:val="18"/>
                <w:szCs w:val="18"/>
              </w:rPr>
            </w:pPr>
            <w:ins w:id="324" w:author="jiancheng jia" w:date="2015-06-22T20:04:00Z">
              <w:r>
                <w:rPr>
                  <w:rFonts w:hint="eastAsia"/>
                  <w:sz w:val="18"/>
                  <w:szCs w:val="18"/>
                </w:rPr>
                <w:t>当前票数</w:t>
              </w:r>
            </w:ins>
          </w:p>
        </w:tc>
      </w:tr>
    </w:tbl>
    <w:p w14:paraId="52276900" w14:textId="77777777" w:rsidR="00756DF0" w:rsidRDefault="00756DF0" w:rsidP="00756DF0">
      <w:pPr>
        <w:pStyle w:val="a6"/>
        <w:rPr>
          <w:ins w:id="325" w:author="jiancheng jia" w:date="2015-06-22T20:04:00Z"/>
        </w:rPr>
      </w:pPr>
    </w:p>
    <w:p w14:paraId="47097E6D" w14:textId="0C887103" w:rsidR="00756DF0" w:rsidRDefault="00756DF0" w:rsidP="00756DF0">
      <w:pPr>
        <w:pStyle w:val="a6"/>
        <w:rPr>
          <w:ins w:id="326" w:author="jiancheng jia" w:date="2015-06-22T20:04:00Z"/>
        </w:rPr>
      </w:pPr>
      <w:ins w:id="327" w:author="jiancheng jia" w:date="2015-06-22T20:04:00Z">
        <w:r w:rsidRPr="0093699E">
          <w:rPr>
            <w:sz w:val="18"/>
            <w:szCs w:val="18"/>
          </w:rPr>
          <w:t>matchRankingDetail</w:t>
        </w:r>
        <w:r>
          <w:t>数据部分</w:t>
        </w:r>
      </w:ins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756DF0" w14:paraId="06BF0E13" w14:textId="77777777" w:rsidTr="00B2648F">
        <w:trPr>
          <w:ins w:id="328" w:author="jiancheng jia" w:date="2015-06-22T20:04:00Z"/>
        </w:trPr>
        <w:tc>
          <w:tcPr>
            <w:tcW w:w="1614" w:type="dxa"/>
            <w:shd w:val="clear" w:color="auto" w:fill="FFFFFF"/>
          </w:tcPr>
          <w:p w14:paraId="5243F237" w14:textId="77777777" w:rsidR="00756DF0" w:rsidRDefault="00756DF0" w:rsidP="00B2648F">
            <w:pPr>
              <w:jc w:val="center"/>
              <w:rPr>
                <w:ins w:id="329" w:author="jiancheng jia" w:date="2015-06-22T20:04:00Z"/>
                <w:b/>
                <w:sz w:val="18"/>
                <w:szCs w:val="18"/>
              </w:rPr>
            </w:pPr>
            <w:ins w:id="330" w:author="jiancheng jia" w:date="2015-06-22T20:04:00Z">
              <w:r>
                <w:rPr>
                  <w:rFonts w:hint="eastAsia"/>
                  <w:b/>
                  <w:sz w:val="18"/>
                  <w:szCs w:val="18"/>
                </w:rPr>
                <w:t>返回字段</w:t>
              </w:r>
            </w:ins>
          </w:p>
        </w:tc>
        <w:tc>
          <w:tcPr>
            <w:tcW w:w="1025" w:type="dxa"/>
            <w:shd w:val="clear" w:color="auto" w:fill="FFFFFF"/>
          </w:tcPr>
          <w:p w14:paraId="13B000EC" w14:textId="77777777" w:rsidR="00756DF0" w:rsidRDefault="00756DF0" w:rsidP="00B2648F">
            <w:pPr>
              <w:jc w:val="center"/>
              <w:rPr>
                <w:ins w:id="331" w:author="jiancheng jia" w:date="2015-06-22T20:04:00Z"/>
                <w:b/>
                <w:sz w:val="18"/>
                <w:szCs w:val="18"/>
              </w:rPr>
            </w:pPr>
            <w:ins w:id="332" w:author="jiancheng jia" w:date="2015-06-22T20:04:00Z">
              <w:r>
                <w:rPr>
                  <w:rFonts w:hint="eastAsia"/>
                  <w:b/>
                  <w:sz w:val="18"/>
                  <w:szCs w:val="18"/>
                </w:rPr>
                <w:t>字段类型</w:t>
              </w:r>
            </w:ins>
          </w:p>
        </w:tc>
        <w:tc>
          <w:tcPr>
            <w:tcW w:w="5883" w:type="dxa"/>
            <w:shd w:val="clear" w:color="auto" w:fill="FFFFFF"/>
          </w:tcPr>
          <w:p w14:paraId="62202883" w14:textId="77777777" w:rsidR="00756DF0" w:rsidRDefault="00756DF0" w:rsidP="00B2648F">
            <w:pPr>
              <w:jc w:val="center"/>
              <w:rPr>
                <w:ins w:id="333" w:author="jiancheng jia" w:date="2015-06-22T20:04:00Z"/>
                <w:b/>
                <w:sz w:val="18"/>
                <w:szCs w:val="18"/>
              </w:rPr>
            </w:pPr>
            <w:ins w:id="334" w:author="jiancheng jia" w:date="2015-06-22T20:04:00Z">
              <w:r>
                <w:rPr>
                  <w:rFonts w:hint="eastAsia"/>
                  <w:b/>
                  <w:sz w:val="18"/>
                  <w:szCs w:val="18"/>
                </w:rPr>
                <w:t>说明</w:t>
              </w:r>
            </w:ins>
          </w:p>
        </w:tc>
      </w:tr>
      <w:tr w:rsidR="00756DF0" w14:paraId="1E9ED3E7" w14:textId="77777777" w:rsidTr="00B2648F">
        <w:trPr>
          <w:ins w:id="335" w:author="jiancheng jia" w:date="2015-06-22T20:04:00Z"/>
        </w:trPr>
        <w:tc>
          <w:tcPr>
            <w:tcW w:w="1614" w:type="dxa"/>
            <w:shd w:val="clear" w:color="auto" w:fill="FFFFFF"/>
          </w:tcPr>
          <w:p w14:paraId="6A8B9244" w14:textId="09EC86A3" w:rsidR="00756DF0" w:rsidRDefault="008263FB" w:rsidP="00B2648F">
            <w:pPr>
              <w:jc w:val="center"/>
              <w:rPr>
                <w:ins w:id="336" w:author="jiancheng jia" w:date="2015-06-22T20:04:00Z"/>
                <w:b/>
                <w:sz w:val="18"/>
                <w:szCs w:val="18"/>
              </w:rPr>
            </w:pPr>
            <w:ins w:id="337" w:author="jiancheng jia" w:date="2015-06-22T20:08:00Z">
              <w:r w:rsidRPr="008263FB">
                <w:rPr>
                  <w:b/>
                  <w:sz w:val="18"/>
                  <w:szCs w:val="18"/>
                </w:rPr>
                <w:t>childId</w:t>
              </w:r>
            </w:ins>
          </w:p>
        </w:tc>
        <w:tc>
          <w:tcPr>
            <w:tcW w:w="1025" w:type="dxa"/>
            <w:shd w:val="clear" w:color="auto" w:fill="FFFFFF"/>
          </w:tcPr>
          <w:p w14:paraId="077730B8" w14:textId="77777777" w:rsidR="00756DF0" w:rsidRDefault="00756DF0" w:rsidP="00B2648F">
            <w:pPr>
              <w:rPr>
                <w:ins w:id="338" w:author="jiancheng jia" w:date="2015-06-22T20:04:00Z"/>
                <w:sz w:val="18"/>
                <w:szCs w:val="18"/>
              </w:rPr>
            </w:pPr>
            <w:ins w:id="339" w:author="jiancheng jia" w:date="2015-06-22T20:04:00Z">
              <w:r>
                <w:rPr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0294B98C" w14:textId="77777777" w:rsidR="00756DF0" w:rsidRDefault="00756DF0" w:rsidP="00B2648F">
            <w:pPr>
              <w:rPr>
                <w:ins w:id="340" w:author="jiancheng jia" w:date="2015-06-22T20:04:00Z"/>
                <w:sz w:val="18"/>
                <w:szCs w:val="18"/>
              </w:rPr>
            </w:pPr>
            <w:ins w:id="341" w:author="jiancheng jia" w:date="2015-06-22T20:04:00Z">
              <w:r>
                <w:rPr>
                  <w:rFonts w:hint="eastAsia"/>
                  <w:sz w:val="18"/>
                  <w:szCs w:val="18"/>
                </w:rPr>
                <w:t>孩子</w:t>
              </w:r>
              <w:r>
                <w:rPr>
                  <w:rFonts w:hint="eastAsia"/>
                  <w:sz w:val="18"/>
                  <w:szCs w:val="18"/>
                </w:rPr>
                <w:t>id</w:t>
              </w:r>
            </w:ins>
          </w:p>
        </w:tc>
      </w:tr>
      <w:tr w:rsidR="00756DF0" w14:paraId="1C473055" w14:textId="77777777" w:rsidTr="00B2648F">
        <w:trPr>
          <w:ins w:id="342" w:author="jiancheng jia" w:date="2015-06-22T20:04:00Z"/>
        </w:trPr>
        <w:tc>
          <w:tcPr>
            <w:tcW w:w="1614" w:type="dxa"/>
            <w:shd w:val="clear" w:color="auto" w:fill="FFFFFF"/>
          </w:tcPr>
          <w:p w14:paraId="4E34068F" w14:textId="77777777" w:rsidR="00756DF0" w:rsidRDefault="00756DF0" w:rsidP="00B2648F">
            <w:pPr>
              <w:jc w:val="center"/>
              <w:rPr>
                <w:ins w:id="343" w:author="jiancheng jia" w:date="2015-06-22T20:04:00Z"/>
                <w:b/>
                <w:sz w:val="18"/>
                <w:szCs w:val="18"/>
              </w:rPr>
            </w:pPr>
            <w:ins w:id="344" w:author="jiancheng jia" w:date="2015-06-22T20:04:00Z">
              <w:r w:rsidRPr="006641B0">
                <w:rPr>
                  <w:b/>
                  <w:sz w:val="18"/>
                  <w:szCs w:val="18"/>
                </w:rPr>
                <w:t>childName</w:t>
              </w:r>
            </w:ins>
          </w:p>
        </w:tc>
        <w:tc>
          <w:tcPr>
            <w:tcW w:w="1025" w:type="dxa"/>
            <w:shd w:val="clear" w:color="auto" w:fill="FFFFFF"/>
          </w:tcPr>
          <w:p w14:paraId="3CEC6AED" w14:textId="77777777" w:rsidR="00756DF0" w:rsidRDefault="00756DF0" w:rsidP="00B2648F">
            <w:pPr>
              <w:rPr>
                <w:ins w:id="345" w:author="jiancheng jia" w:date="2015-06-22T20:04:00Z"/>
                <w:sz w:val="18"/>
                <w:szCs w:val="18"/>
              </w:rPr>
            </w:pPr>
            <w:ins w:id="346" w:author="jiancheng jia" w:date="2015-06-22T20:04:00Z">
              <w:r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5883" w:type="dxa"/>
            <w:shd w:val="clear" w:color="auto" w:fill="FFFFFF"/>
          </w:tcPr>
          <w:p w14:paraId="54CECACE" w14:textId="77777777" w:rsidR="00756DF0" w:rsidRDefault="00756DF0" w:rsidP="00B2648F">
            <w:pPr>
              <w:rPr>
                <w:ins w:id="347" w:author="jiancheng jia" w:date="2015-06-22T20:04:00Z"/>
                <w:sz w:val="18"/>
                <w:szCs w:val="18"/>
              </w:rPr>
            </w:pPr>
            <w:ins w:id="348" w:author="jiancheng jia" w:date="2015-06-22T20:04:00Z">
              <w:r>
                <w:rPr>
                  <w:rFonts w:hint="eastAsia"/>
                  <w:sz w:val="18"/>
                  <w:szCs w:val="18"/>
                </w:rPr>
                <w:t>孩子</w:t>
              </w:r>
              <w:r>
                <w:rPr>
                  <w:sz w:val="18"/>
                  <w:szCs w:val="18"/>
                </w:rPr>
                <w:t>名称</w:t>
              </w:r>
              <w:r>
                <w:rPr>
                  <w:rFonts w:hint="eastAsia"/>
                  <w:sz w:val="18"/>
                  <w:szCs w:val="18"/>
                </w:rPr>
                <w:t>，</w:t>
              </w:r>
              <w:r>
                <w:rPr>
                  <w:sz w:val="18"/>
                  <w:szCs w:val="18"/>
                </w:rPr>
                <w:t>如北京张美丽</w:t>
              </w:r>
            </w:ins>
          </w:p>
        </w:tc>
      </w:tr>
      <w:tr w:rsidR="00756DF0" w14:paraId="31D59252" w14:textId="77777777" w:rsidTr="00B2648F">
        <w:trPr>
          <w:ins w:id="349" w:author="jiancheng jia" w:date="2015-06-22T20:04:00Z"/>
        </w:trPr>
        <w:tc>
          <w:tcPr>
            <w:tcW w:w="1614" w:type="dxa"/>
            <w:shd w:val="clear" w:color="auto" w:fill="FFFFFF"/>
          </w:tcPr>
          <w:p w14:paraId="7215EB24" w14:textId="77777777" w:rsidR="00756DF0" w:rsidRPr="00E438AC" w:rsidRDefault="00756DF0" w:rsidP="00B2648F">
            <w:pPr>
              <w:jc w:val="center"/>
              <w:rPr>
                <w:ins w:id="350" w:author="jiancheng jia" w:date="2015-06-22T20:04:00Z"/>
                <w:b/>
                <w:sz w:val="18"/>
                <w:szCs w:val="18"/>
              </w:rPr>
            </w:pPr>
            <w:ins w:id="351" w:author="jiancheng jia" w:date="2015-06-22T20:04:00Z">
              <w:r w:rsidRPr="006641B0">
                <w:rPr>
                  <w:b/>
                  <w:sz w:val="18"/>
                  <w:szCs w:val="18"/>
                </w:rPr>
                <w:t>rank</w:t>
              </w:r>
            </w:ins>
          </w:p>
        </w:tc>
        <w:tc>
          <w:tcPr>
            <w:tcW w:w="1025" w:type="dxa"/>
            <w:shd w:val="clear" w:color="auto" w:fill="FFFFFF"/>
          </w:tcPr>
          <w:p w14:paraId="4DEAC21B" w14:textId="77777777" w:rsidR="00756DF0" w:rsidRDefault="00756DF0" w:rsidP="00B2648F">
            <w:pPr>
              <w:rPr>
                <w:ins w:id="352" w:author="jiancheng jia" w:date="2015-06-22T20:04:00Z"/>
                <w:sz w:val="18"/>
                <w:szCs w:val="18"/>
              </w:rPr>
            </w:pPr>
            <w:ins w:id="353" w:author="jiancheng jia" w:date="2015-06-22T20:04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422573BB" w14:textId="77777777" w:rsidR="00756DF0" w:rsidRDefault="00756DF0" w:rsidP="00B2648F">
            <w:pPr>
              <w:rPr>
                <w:ins w:id="354" w:author="jiancheng jia" w:date="2015-06-22T20:04:00Z"/>
                <w:sz w:val="18"/>
                <w:szCs w:val="18"/>
              </w:rPr>
            </w:pPr>
            <w:ins w:id="355" w:author="jiancheng jia" w:date="2015-06-22T20:04:00Z">
              <w:r>
                <w:rPr>
                  <w:rFonts w:hint="eastAsia"/>
                  <w:sz w:val="18"/>
                  <w:szCs w:val="18"/>
                </w:rPr>
                <w:t>当前排名</w:t>
              </w:r>
            </w:ins>
          </w:p>
        </w:tc>
      </w:tr>
      <w:tr w:rsidR="00756DF0" w14:paraId="0015749D" w14:textId="77777777" w:rsidTr="00B2648F">
        <w:trPr>
          <w:ins w:id="356" w:author="jiancheng jia" w:date="2015-06-22T20:04:00Z"/>
        </w:trPr>
        <w:tc>
          <w:tcPr>
            <w:tcW w:w="1614" w:type="dxa"/>
            <w:shd w:val="clear" w:color="auto" w:fill="FFFFFF"/>
          </w:tcPr>
          <w:p w14:paraId="695B0EE8" w14:textId="77777777" w:rsidR="00756DF0" w:rsidRPr="00E438AC" w:rsidRDefault="00756DF0" w:rsidP="00B2648F">
            <w:pPr>
              <w:jc w:val="center"/>
              <w:rPr>
                <w:ins w:id="357" w:author="jiancheng jia" w:date="2015-06-22T20:04:00Z"/>
                <w:b/>
                <w:sz w:val="18"/>
                <w:szCs w:val="18"/>
              </w:rPr>
            </w:pPr>
            <w:ins w:id="358" w:author="jiancheng jia" w:date="2015-06-22T20:04:00Z">
              <w:r w:rsidRPr="006641B0">
                <w:rPr>
                  <w:b/>
                  <w:sz w:val="18"/>
                  <w:szCs w:val="18"/>
                </w:rPr>
                <w:t>voteNum</w:t>
              </w:r>
            </w:ins>
          </w:p>
        </w:tc>
        <w:tc>
          <w:tcPr>
            <w:tcW w:w="1025" w:type="dxa"/>
            <w:shd w:val="clear" w:color="auto" w:fill="FFFFFF"/>
          </w:tcPr>
          <w:p w14:paraId="6557C02F" w14:textId="77777777" w:rsidR="00756DF0" w:rsidRDefault="00756DF0" w:rsidP="00B2648F">
            <w:pPr>
              <w:rPr>
                <w:ins w:id="359" w:author="jiancheng jia" w:date="2015-06-22T20:04:00Z"/>
                <w:sz w:val="18"/>
                <w:szCs w:val="18"/>
              </w:rPr>
            </w:pPr>
            <w:ins w:id="360" w:author="jiancheng jia" w:date="2015-06-22T20:04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7274A61C" w14:textId="77777777" w:rsidR="00756DF0" w:rsidRDefault="00756DF0" w:rsidP="00B2648F">
            <w:pPr>
              <w:rPr>
                <w:ins w:id="361" w:author="jiancheng jia" w:date="2015-06-22T20:04:00Z"/>
                <w:sz w:val="18"/>
                <w:szCs w:val="18"/>
              </w:rPr>
            </w:pPr>
            <w:ins w:id="362" w:author="jiancheng jia" w:date="2015-06-22T20:04:00Z">
              <w:r>
                <w:rPr>
                  <w:rFonts w:hint="eastAsia"/>
                  <w:sz w:val="18"/>
                  <w:szCs w:val="18"/>
                </w:rPr>
                <w:t>当前票数</w:t>
              </w:r>
            </w:ins>
          </w:p>
        </w:tc>
      </w:tr>
      <w:tr w:rsidR="008263FB" w14:paraId="35358875" w14:textId="77777777" w:rsidTr="00B2648F">
        <w:trPr>
          <w:ins w:id="363" w:author="jiancheng jia" w:date="2015-06-22T20:08:00Z"/>
        </w:trPr>
        <w:tc>
          <w:tcPr>
            <w:tcW w:w="1614" w:type="dxa"/>
            <w:shd w:val="clear" w:color="auto" w:fill="FFFFFF"/>
          </w:tcPr>
          <w:p w14:paraId="35216E46" w14:textId="4656A0AA" w:rsidR="008263FB" w:rsidRPr="006641B0" w:rsidRDefault="008263FB" w:rsidP="00B2648F">
            <w:pPr>
              <w:jc w:val="center"/>
              <w:rPr>
                <w:ins w:id="364" w:author="jiancheng jia" w:date="2015-06-22T20:08:00Z"/>
                <w:b/>
                <w:sz w:val="18"/>
                <w:szCs w:val="18"/>
              </w:rPr>
            </w:pPr>
            <w:ins w:id="365" w:author="jiancheng jia" w:date="2015-06-22T20:08:00Z">
              <w:r w:rsidRPr="008263FB">
                <w:rPr>
                  <w:b/>
                  <w:sz w:val="18"/>
                  <w:szCs w:val="18"/>
                </w:rPr>
                <w:t>distance</w:t>
              </w:r>
            </w:ins>
          </w:p>
        </w:tc>
        <w:tc>
          <w:tcPr>
            <w:tcW w:w="1025" w:type="dxa"/>
            <w:shd w:val="clear" w:color="auto" w:fill="FFFFFF"/>
          </w:tcPr>
          <w:p w14:paraId="5E90506A" w14:textId="3ED5524A" w:rsidR="008263FB" w:rsidRDefault="008263FB" w:rsidP="00B2648F">
            <w:pPr>
              <w:rPr>
                <w:ins w:id="366" w:author="jiancheng jia" w:date="2015-06-22T20:08:00Z"/>
                <w:sz w:val="18"/>
                <w:szCs w:val="18"/>
              </w:rPr>
            </w:pPr>
            <w:ins w:id="367" w:author="jiancheng jia" w:date="2015-06-22T20:08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6169DC4E" w14:textId="79D1206B" w:rsidR="008263FB" w:rsidRDefault="008263FB" w:rsidP="00B2648F">
            <w:pPr>
              <w:rPr>
                <w:ins w:id="368" w:author="jiancheng jia" w:date="2015-06-22T20:08:00Z"/>
                <w:sz w:val="18"/>
                <w:szCs w:val="18"/>
              </w:rPr>
            </w:pPr>
            <w:ins w:id="369" w:author="jiancheng jia" w:date="2015-06-22T20:08:00Z">
              <w:r>
                <w:rPr>
                  <w:rFonts w:hint="eastAsia"/>
                  <w:sz w:val="18"/>
                  <w:szCs w:val="18"/>
                </w:rPr>
                <w:t>距离第一名还差多少票</w:t>
              </w:r>
            </w:ins>
          </w:p>
        </w:tc>
      </w:tr>
      <w:tr w:rsidR="008263FB" w14:paraId="69A84206" w14:textId="77777777" w:rsidTr="00B2648F">
        <w:trPr>
          <w:ins w:id="370" w:author="jiancheng jia" w:date="2015-06-22T20:08:00Z"/>
        </w:trPr>
        <w:tc>
          <w:tcPr>
            <w:tcW w:w="1614" w:type="dxa"/>
            <w:shd w:val="clear" w:color="auto" w:fill="FFFFFF"/>
          </w:tcPr>
          <w:p w14:paraId="75C0397E" w14:textId="396AECFC" w:rsidR="008263FB" w:rsidRPr="008263FB" w:rsidRDefault="008263FB" w:rsidP="00B2648F">
            <w:pPr>
              <w:jc w:val="center"/>
              <w:rPr>
                <w:ins w:id="371" w:author="jiancheng jia" w:date="2015-06-22T20:08:00Z"/>
                <w:b/>
                <w:sz w:val="18"/>
                <w:szCs w:val="18"/>
              </w:rPr>
            </w:pPr>
            <w:ins w:id="372" w:author="jiancheng jia" w:date="2015-06-22T20:08:00Z">
              <w:r w:rsidRPr="008263FB">
                <w:rPr>
                  <w:b/>
                  <w:sz w:val="18"/>
                  <w:szCs w:val="18"/>
                </w:rPr>
                <w:t>address</w:t>
              </w:r>
            </w:ins>
          </w:p>
        </w:tc>
        <w:tc>
          <w:tcPr>
            <w:tcW w:w="1025" w:type="dxa"/>
            <w:shd w:val="clear" w:color="auto" w:fill="FFFFFF"/>
          </w:tcPr>
          <w:p w14:paraId="6A6A9C12" w14:textId="18C2B9FA" w:rsidR="008263FB" w:rsidRDefault="008263FB" w:rsidP="00B2648F">
            <w:pPr>
              <w:rPr>
                <w:ins w:id="373" w:author="jiancheng jia" w:date="2015-06-22T20:08:00Z"/>
                <w:sz w:val="18"/>
                <w:szCs w:val="18"/>
              </w:rPr>
            </w:pPr>
            <w:ins w:id="374" w:author="jiancheng jia" w:date="2015-06-22T20:08:00Z">
              <w:r>
                <w:rPr>
                  <w:rFonts w:hint="eastAsia"/>
                  <w:sz w:val="18"/>
                  <w:szCs w:val="18"/>
                </w:rPr>
                <w:t>String</w:t>
              </w:r>
            </w:ins>
          </w:p>
        </w:tc>
        <w:tc>
          <w:tcPr>
            <w:tcW w:w="5883" w:type="dxa"/>
            <w:shd w:val="clear" w:color="auto" w:fill="FFFFFF"/>
          </w:tcPr>
          <w:p w14:paraId="16F254B4" w14:textId="6B3AA321" w:rsidR="008263FB" w:rsidRDefault="008263FB" w:rsidP="00B2648F">
            <w:pPr>
              <w:rPr>
                <w:ins w:id="375" w:author="jiancheng jia" w:date="2015-06-22T20:08:00Z"/>
                <w:sz w:val="18"/>
                <w:szCs w:val="18"/>
              </w:rPr>
            </w:pPr>
            <w:ins w:id="376" w:author="jiancheng jia" w:date="2015-06-22T20:09:00Z">
              <w:r>
                <w:rPr>
                  <w:rFonts w:hint="eastAsia"/>
                  <w:sz w:val="18"/>
                  <w:szCs w:val="18"/>
                </w:rPr>
                <w:t>当前所在赛区</w:t>
              </w:r>
              <w:r>
                <w:rPr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Fonts w:hint="eastAsia"/>
                  <w:sz w:val="18"/>
                  <w:szCs w:val="18"/>
                </w:rPr>
                <w:t>分组</w:t>
              </w:r>
            </w:ins>
          </w:p>
        </w:tc>
      </w:tr>
      <w:tr w:rsidR="008263FB" w14:paraId="7D0DF589" w14:textId="77777777" w:rsidTr="00B2648F">
        <w:trPr>
          <w:ins w:id="377" w:author="jiancheng jia" w:date="2015-06-22T20:08:00Z"/>
        </w:trPr>
        <w:tc>
          <w:tcPr>
            <w:tcW w:w="1614" w:type="dxa"/>
            <w:shd w:val="clear" w:color="auto" w:fill="FFFFFF"/>
          </w:tcPr>
          <w:p w14:paraId="6308A5FB" w14:textId="0E21B97B" w:rsidR="008263FB" w:rsidRPr="008263FB" w:rsidRDefault="008263FB" w:rsidP="00B2648F">
            <w:pPr>
              <w:jc w:val="center"/>
              <w:rPr>
                <w:ins w:id="378" w:author="jiancheng jia" w:date="2015-06-22T20:08:00Z"/>
                <w:b/>
                <w:sz w:val="18"/>
                <w:szCs w:val="18"/>
              </w:rPr>
            </w:pPr>
            <w:ins w:id="379" w:author="jiancheng jia" w:date="2015-06-22T20:08:00Z">
              <w:r w:rsidRPr="008263FB">
                <w:rPr>
                  <w:b/>
                  <w:sz w:val="18"/>
                  <w:szCs w:val="18"/>
                </w:rPr>
                <w:t>selfChild</w:t>
              </w:r>
            </w:ins>
          </w:p>
        </w:tc>
        <w:tc>
          <w:tcPr>
            <w:tcW w:w="1025" w:type="dxa"/>
            <w:shd w:val="clear" w:color="auto" w:fill="FFFFFF"/>
          </w:tcPr>
          <w:p w14:paraId="5DD46ACB" w14:textId="655B472F" w:rsidR="008263FB" w:rsidRDefault="008263FB" w:rsidP="00B2648F">
            <w:pPr>
              <w:rPr>
                <w:ins w:id="380" w:author="jiancheng jia" w:date="2015-06-22T20:08:00Z"/>
                <w:sz w:val="18"/>
                <w:szCs w:val="18"/>
              </w:rPr>
            </w:pPr>
            <w:ins w:id="381" w:author="jiancheng jia" w:date="2015-06-22T20:08:00Z">
              <w:r>
                <w:rPr>
                  <w:sz w:val="18"/>
                  <w:szCs w:val="18"/>
                </w:rPr>
                <w:t>Boolean</w:t>
              </w:r>
            </w:ins>
          </w:p>
        </w:tc>
        <w:tc>
          <w:tcPr>
            <w:tcW w:w="5883" w:type="dxa"/>
            <w:shd w:val="clear" w:color="auto" w:fill="FFFFFF"/>
          </w:tcPr>
          <w:p w14:paraId="4762F088" w14:textId="77777777" w:rsidR="00BA23D1" w:rsidRDefault="00744E15" w:rsidP="00B2648F">
            <w:pPr>
              <w:rPr>
                <w:sz w:val="18"/>
                <w:szCs w:val="18"/>
              </w:rPr>
            </w:pPr>
            <w:ins w:id="382" w:author="jiancheng jia" w:date="2015-06-22T20:10:00Z">
              <w:r>
                <w:rPr>
                  <w:rFonts w:hint="eastAsia"/>
                  <w:sz w:val="18"/>
                  <w:szCs w:val="18"/>
                </w:rPr>
                <w:t>是否是自家孩子的排名，</w:t>
              </w:r>
            </w:ins>
          </w:p>
          <w:p w14:paraId="0DC6162E" w14:textId="654EE97E" w:rsidR="00BA23D1" w:rsidRDefault="00BA23D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true </w:t>
            </w:r>
            <w:r>
              <w:rPr>
                <w:sz w:val="18"/>
                <w:szCs w:val="18"/>
              </w:rPr>
              <w:t>点击进入的是自己的宝宝才艺列表</w:t>
            </w:r>
          </w:p>
          <w:p w14:paraId="1F60816F" w14:textId="0293570B" w:rsidR="00BA23D1" w:rsidRDefault="00BA23D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false </w:t>
            </w:r>
            <w:r>
              <w:rPr>
                <w:sz w:val="18"/>
                <w:szCs w:val="18"/>
              </w:rPr>
              <w:t>上轮谁出线页面</w:t>
            </w:r>
          </w:p>
          <w:p w14:paraId="3911DB11" w14:textId="0F930E7D" w:rsidR="008263FB" w:rsidRDefault="00744E15" w:rsidP="00B2648F">
            <w:pPr>
              <w:rPr>
                <w:ins w:id="383" w:author="jiancheng jia" w:date="2015-06-22T20:08:00Z"/>
                <w:sz w:val="18"/>
                <w:szCs w:val="18"/>
              </w:rPr>
            </w:pPr>
            <w:ins w:id="384" w:author="jiancheng jia" w:date="2015-06-22T20:10:00Z">
              <w:r>
                <w:rPr>
                  <w:rFonts w:hint="eastAsia"/>
                  <w:sz w:val="18"/>
                  <w:szCs w:val="18"/>
                </w:rPr>
                <w:t>如果</w:t>
              </w:r>
            </w:ins>
            <w:ins w:id="385" w:author="jiancheng jia" w:date="2015-06-22T20:11:00Z">
              <w:r>
                <w:rPr>
                  <w:rFonts w:hint="eastAsia"/>
                  <w:sz w:val="18"/>
                  <w:szCs w:val="18"/>
                </w:rPr>
                <w:t>false</w:t>
              </w:r>
            </w:ins>
            <w:ins w:id="386" w:author="jiancheng jia" w:date="2015-06-22T20:10:00Z">
              <w:r>
                <w:rPr>
                  <w:rFonts w:hint="eastAsia"/>
                  <w:sz w:val="18"/>
                  <w:szCs w:val="18"/>
                </w:rPr>
                <w:t>，则显示</w:t>
              </w:r>
            </w:ins>
            <w:ins w:id="387" w:author="jiancheng jia" w:date="2015-06-22T20:11:00Z">
              <w:r>
                <w:rPr>
                  <w:rFonts w:hint="eastAsia"/>
                  <w:sz w:val="18"/>
                  <w:szCs w:val="18"/>
                </w:rPr>
                <w:t>本班</w:t>
              </w:r>
              <w:r w:rsidR="00A443CA">
                <w:rPr>
                  <w:rFonts w:hint="eastAsia"/>
                  <w:sz w:val="18"/>
                  <w:szCs w:val="18"/>
                </w:rPr>
                <w:t>（初赛）</w:t>
              </w:r>
              <w:r>
                <w:rPr>
                  <w:rFonts w:hint="eastAsia"/>
                  <w:sz w:val="18"/>
                  <w:szCs w:val="18"/>
                </w:rPr>
                <w:t>或本校</w:t>
              </w:r>
              <w:r w:rsidR="00A443CA">
                <w:rPr>
                  <w:rFonts w:hint="eastAsia"/>
                  <w:sz w:val="18"/>
                  <w:szCs w:val="18"/>
                </w:rPr>
                <w:t>（</w:t>
              </w:r>
              <w:r w:rsidR="00A443CA" w:rsidRPr="00292409">
                <w:rPr>
                  <w:rFonts w:hint="eastAsia"/>
                  <w:color w:val="C00000"/>
                  <w:sz w:val="18"/>
                  <w:szCs w:val="18"/>
                </w:rPr>
                <w:t>决赛</w:t>
              </w:r>
              <w:r w:rsidR="00A443CA" w:rsidRPr="00292409">
                <w:rPr>
                  <w:rFonts w:hint="eastAsia"/>
                  <w:color w:val="C00000"/>
                  <w:sz w:val="18"/>
                  <w:szCs w:val="18"/>
                  <w:u w:val="single"/>
                </w:rPr>
                <w:t>）</w:t>
              </w:r>
              <w:r w:rsidRPr="00292409">
                <w:rPr>
                  <w:rFonts w:hint="eastAsia"/>
                  <w:color w:val="C00000"/>
                  <w:sz w:val="18"/>
                  <w:szCs w:val="18"/>
                  <w:u w:val="single"/>
                </w:rPr>
                <w:t>的</w:t>
              </w:r>
            </w:ins>
            <w:r w:rsidR="005E1590">
              <w:rPr>
                <w:rFonts w:hint="eastAsia"/>
                <w:color w:val="C00000"/>
                <w:sz w:val="18"/>
                <w:szCs w:val="18"/>
                <w:u w:val="single"/>
              </w:rPr>
              <w:t>出线</w:t>
            </w:r>
            <w:ins w:id="388" w:author="jiancheng jia" w:date="2015-06-22T20:11:00Z">
              <w:r w:rsidRPr="00292409">
                <w:rPr>
                  <w:rFonts w:hint="eastAsia"/>
                  <w:color w:val="C00000"/>
                  <w:sz w:val="18"/>
                  <w:szCs w:val="18"/>
                  <w:u w:val="single"/>
                </w:rPr>
                <w:t>孩</w:t>
              </w:r>
              <w:r w:rsidRPr="00292409">
                <w:rPr>
                  <w:rFonts w:hint="eastAsia"/>
                  <w:sz w:val="18"/>
                  <w:szCs w:val="18"/>
                  <w:u w:val="single"/>
                </w:rPr>
                <w:t>子的</w:t>
              </w:r>
              <w:r>
                <w:rPr>
                  <w:rFonts w:hint="eastAsia"/>
                  <w:sz w:val="18"/>
                  <w:szCs w:val="18"/>
                </w:rPr>
                <w:t>排名信息</w:t>
              </w:r>
            </w:ins>
          </w:p>
        </w:tc>
      </w:tr>
    </w:tbl>
    <w:p w14:paraId="61DE11C4" w14:textId="77777777" w:rsidR="00622915" w:rsidRDefault="00622915" w:rsidP="00622915">
      <w:pPr>
        <w:pStyle w:val="a6"/>
      </w:pPr>
    </w:p>
    <w:p w14:paraId="1F5C81D8" w14:textId="77777777" w:rsidR="00622915" w:rsidRDefault="00622915" w:rsidP="00622915">
      <w:pPr>
        <w:pStyle w:val="a6"/>
      </w:pPr>
      <w:r>
        <w:rPr>
          <w:rFonts w:hint="eastAsia"/>
        </w:rPr>
        <w:t>关于视频播放</w:t>
      </w:r>
    </w:p>
    <w:p w14:paraId="3AEDF5B0" w14:textId="77777777" w:rsidR="00622915" w:rsidRDefault="00622915" w:rsidP="00622915">
      <w:r>
        <w:t>当</w:t>
      </w:r>
      <w:r>
        <w:t>videoName</w:t>
      </w:r>
      <w:r>
        <w:t>不为</w:t>
      </w:r>
      <w:r>
        <w:t>null</w:t>
      </w:r>
      <w:r>
        <w:t>时</w:t>
      </w:r>
      <w:r>
        <w:rPr>
          <w:rFonts w:hint="eastAsia"/>
        </w:rPr>
        <w:t>，</w:t>
      </w:r>
      <w:r>
        <w:t>表示帖子包含视频</w:t>
      </w:r>
    </w:p>
    <w:p w14:paraId="55F73FF2" w14:textId="77777777" w:rsidR="00622915" w:rsidRDefault="00622915" w:rsidP="00622915">
      <w:r>
        <w:t>视频地址为</w:t>
      </w:r>
      <w:hyperlink r:id="rId25" w:history="1">
        <w:r w:rsidRPr="0012730F">
          <w:rPr>
            <w:rStyle w:val="a4"/>
          </w:rPr>
          <w:t>http://bucket+domain+videoName</w:t>
        </w:r>
      </w:hyperlink>
    </w:p>
    <w:p w14:paraId="095D0D0C" w14:textId="77777777" w:rsidR="00622915" w:rsidRDefault="00622915" w:rsidP="00622915">
      <w:r>
        <w:t>例如</w:t>
      </w:r>
      <w:r>
        <w:rPr>
          <w:rFonts w:hint="eastAsia"/>
        </w:rPr>
        <w:t>：</w:t>
      </w:r>
      <w:hyperlink r:id="rId26" w:history="1">
        <w:r w:rsidRPr="00383DC7">
          <w:rPr>
            <w:rStyle w:val="a4"/>
          </w:rPr>
          <w:t>http://hyww201407.qiniudn.com/2015-05-18-15-54-25-37.mp4</w:t>
        </w:r>
      </w:hyperlink>
    </w:p>
    <w:p w14:paraId="51CA2893" w14:textId="77777777" w:rsidR="00622915" w:rsidRDefault="00622915" w:rsidP="00622915">
      <w:r>
        <w:t>预览图</w:t>
      </w:r>
      <w:r>
        <w:rPr>
          <w:rFonts w:hint="eastAsia"/>
        </w:rPr>
        <w:t>，</w:t>
      </w:r>
      <w:r>
        <w:t>把</w:t>
      </w:r>
      <w:r>
        <w:t>videoName</w:t>
      </w:r>
      <w:r>
        <w:t>结尾的</w:t>
      </w:r>
      <w:r>
        <w:t>mp4</w:t>
      </w:r>
      <w:r>
        <w:t>替换成</w:t>
      </w:r>
      <w:r>
        <w:t>jpg</w:t>
      </w:r>
    </w:p>
    <w:p w14:paraId="5383777A" w14:textId="77777777" w:rsidR="00622915" w:rsidRDefault="00622915" w:rsidP="00622915">
      <w:r>
        <w:lastRenderedPageBreak/>
        <w:t>预览图地址为</w:t>
      </w:r>
      <w:r>
        <w:rPr>
          <w:rFonts w:hint="eastAsia"/>
        </w:rPr>
        <w:t xml:space="preserve"> </w:t>
      </w:r>
      <w:hyperlink r:id="rId27" w:history="1">
        <w:r w:rsidRPr="0012730F">
          <w:rPr>
            <w:rStyle w:val="a4"/>
            <w:rFonts w:hint="eastAsia"/>
          </w:rPr>
          <w:t>http</w:t>
        </w:r>
        <w:r w:rsidRPr="0012730F">
          <w:rPr>
            <w:rStyle w:val="a4"/>
          </w:rPr>
          <w:t>://bucket+domain+videoName</w:t>
        </w:r>
      </w:hyperlink>
    </w:p>
    <w:p w14:paraId="758B689F" w14:textId="77777777" w:rsidR="00622915" w:rsidRDefault="00622915" w:rsidP="00622915">
      <w:r>
        <w:t>例如</w:t>
      </w:r>
      <w:r>
        <w:rPr>
          <w:rFonts w:hint="eastAsia"/>
        </w:rPr>
        <w:t>：</w:t>
      </w:r>
      <w:hyperlink r:id="rId28" w:history="1">
        <w:r w:rsidRPr="00383DC7">
          <w:rPr>
            <w:rStyle w:val="a4"/>
          </w:rPr>
          <w:t>http://hyww201407.qiniudn.com/2015-05-18-15-54-25-37.jpg</w:t>
        </w:r>
      </w:hyperlink>
    </w:p>
    <w:p w14:paraId="00398BC9" w14:textId="77777777" w:rsidR="005D7166" w:rsidRPr="00622915" w:rsidRDefault="005D7166" w:rsidP="00AB59AE"/>
    <w:p w14:paraId="3AB4406A" w14:textId="77777777" w:rsidR="005D7166" w:rsidRDefault="003975CC" w:rsidP="003975CC">
      <w:pPr>
        <w:pStyle w:val="2"/>
      </w:pPr>
      <w:bookmarkStart w:id="389" w:name="_发表活动贴"/>
      <w:bookmarkEnd w:id="389"/>
      <w:r>
        <w:t>发表活动贴</w:t>
      </w:r>
    </w:p>
    <w:p w14:paraId="3017E44C" w14:textId="77777777" w:rsidR="005D7166" w:rsidRDefault="003975CC" w:rsidP="003975CC">
      <w:pPr>
        <w:pStyle w:val="a6"/>
      </w:pPr>
      <w:r>
        <w:t>URL</w:t>
      </w:r>
    </w:p>
    <w:p w14:paraId="1F9E0BE8" w14:textId="77777777" w:rsidR="003975CC" w:rsidRDefault="003975CC" w:rsidP="00AB59AE">
      <w:r w:rsidRPr="003975CC">
        <w:t>/activity/posts/save</w:t>
      </w:r>
    </w:p>
    <w:p w14:paraId="0D3B8406" w14:textId="77777777" w:rsidR="003975CC" w:rsidRDefault="003975CC" w:rsidP="00AB59AE"/>
    <w:p w14:paraId="3F448B42" w14:textId="77777777" w:rsidR="003975CC" w:rsidRDefault="003975CC" w:rsidP="003975CC">
      <w:pPr>
        <w:pStyle w:val="a6"/>
      </w:pPr>
      <w:r>
        <w:t>示例</w:t>
      </w:r>
    </w:p>
    <w:p w14:paraId="439F3BD7" w14:textId="77777777" w:rsidR="003975CC" w:rsidRDefault="003975CC" w:rsidP="003975CC">
      <w:r>
        <w:t>{</w:t>
      </w:r>
    </w:p>
    <w:p w14:paraId="4EC79147" w14:textId="77777777" w:rsidR="003975CC" w:rsidRDefault="003975CC" w:rsidP="003975CC">
      <w:r>
        <w:t xml:space="preserve">    "userId": 41961,</w:t>
      </w:r>
    </w:p>
    <w:p w14:paraId="512FA10C" w14:textId="1BF3F236" w:rsidR="003975CC" w:rsidRDefault="003975CC" w:rsidP="003975CC">
      <w:r>
        <w:rPr>
          <w:rFonts w:hint="eastAsia"/>
        </w:rPr>
        <w:t xml:space="preserve">    "content": "</w:t>
      </w:r>
      <w:r w:rsidR="00C21E6B">
        <w:rPr>
          <w:rFonts w:hint="eastAsia"/>
        </w:rPr>
        <w:t>#</w:t>
      </w:r>
      <w:r w:rsidR="00C21E6B" w:rsidRPr="00C21E6B">
        <w:rPr>
          <w:rFonts w:hint="eastAsia"/>
        </w:rPr>
        <w:t>贾彦昌测试活动</w:t>
      </w:r>
      <w:r w:rsidR="00C21E6B" w:rsidRPr="00C21E6B">
        <w:rPr>
          <w:rFonts w:hint="eastAsia"/>
        </w:rPr>
        <w:t>2</w:t>
      </w:r>
      <w:r w:rsidR="00C21E6B">
        <w:rPr>
          <w:rFonts w:hint="eastAsia"/>
        </w:rPr>
        <w:t>#</w:t>
      </w:r>
      <w:r>
        <w:rPr>
          <w:rFonts w:hint="eastAsia"/>
        </w:rPr>
        <w:t>帖子内容</w:t>
      </w:r>
      <w:r>
        <w:rPr>
          <w:rFonts w:hint="eastAsia"/>
        </w:rPr>
        <w:t>",</w:t>
      </w:r>
    </w:p>
    <w:p w14:paraId="2B421C88" w14:textId="77777777" w:rsidR="003975CC" w:rsidRDefault="003975CC" w:rsidP="003975CC">
      <w:r>
        <w:t xml:space="preserve">    "pics":"group1/M00/3E/AD/CqigdVS_FJ-ANP2BAAiq8PIe1rY134.jpg|group1/M00/3E/AD/CqigdVS_FJ-AALFwAACPCPo_2LA203.jpg",</w:t>
      </w:r>
    </w:p>
    <w:p w14:paraId="224D58B6" w14:textId="77777777" w:rsidR="003975CC" w:rsidRDefault="003975CC" w:rsidP="003975CC">
      <w:r>
        <w:t xml:space="preserve">    "fileDomain": "http://file.bbtree.com/",</w:t>
      </w:r>
    </w:p>
    <w:p w14:paraId="0C5106A7" w14:textId="77777777" w:rsidR="003975CC" w:rsidRDefault="003975CC" w:rsidP="003975CC">
      <w:r>
        <w:t xml:space="preserve">    "videoName": ""</w:t>
      </w:r>
    </w:p>
    <w:p w14:paraId="1B78E18D" w14:textId="77777777" w:rsidR="003975CC" w:rsidRDefault="003975CC" w:rsidP="003975CC">
      <w:r>
        <w:t>}</w:t>
      </w:r>
    </w:p>
    <w:p w14:paraId="0771B07F" w14:textId="77777777" w:rsidR="005D7166" w:rsidRDefault="005D7166" w:rsidP="00AB59AE"/>
    <w:p w14:paraId="2F8CBC8C" w14:textId="77777777" w:rsidR="003975CC" w:rsidRDefault="003975CC" w:rsidP="003975CC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3975CC" w14:paraId="1CA0F1F4" w14:textId="77777777" w:rsidTr="001132B9">
        <w:tc>
          <w:tcPr>
            <w:tcW w:w="1133" w:type="dxa"/>
            <w:shd w:val="clear" w:color="auto" w:fill="FFFFFF"/>
          </w:tcPr>
          <w:p w14:paraId="452A1A7B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7B46AF6E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61C50B7D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5F56B66A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975CC" w14:paraId="15F1C8EE" w14:textId="77777777" w:rsidTr="001132B9">
        <w:tc>
          <w:tcPr>
            <w:tcW w:w="1133" w:type="dxa"/>
            <w:shd w:val="clear" w:color="auto" w:fill="FFFFFF"/>
          </w:tcPr>
          <w:p w14:paraId="656ED144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675EFD4F" w14:textId="77777777" w:rsidR="003975CC" w:rsidRDefault="003975C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4228B736" w14:textId="77777777" w:rsidR="003975CC" w:rsidRDefault="003975C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2F096198" w14:textId="77777777" w:rsidR="003975CC" w:rsidRDefault="003975C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975CC" w14:paraId="21073D2F" w14:textId="77777777" w:rsidTr="001132B9">
        <w:tc>
          <w:tcPr>
            <w:tcW w:w="1133" w:type="dxa"/>
            <w:shd w:val="clear" w:color="auto" w:fill="FFFFFF"/>
          </w:tcPr>
          <w:p w14:paraId="15198C5C" w14:textId="77777777" w:rsidR="003975CC" w:rsidRDefault="001132B9" w:rsidP="00B2648F">
            <w:pPr>
              <w:jc w:val="center"/>
              <w:rPr>
                <w:b/>
                <w:sz w:val="18"/>
                <w:szCs w:val="18"/>
              </w:rPr>
            </w:pPr>
            <w:r w:rsidRPr="001132B9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58" w:type="dxa"/>
            <w:shd w:val="clear" w:color="auto" w:fill="FFFFFF"/>
          </w:tcPr>
          <w:p w14:paraId="102A60B2" w14:textId="77777777" w:rsidR="003975CC" w:rsidRDefault="00FF19F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44CC33C7" w14:textId="77777777" w:rsidR="003975CC" w:rsidRDefault="003975CC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60" w:type="dxa"/>
            <w:shd w:val="clear" w:color="auto" w:fill="FFFFFF"/>
          </w:tcPr>
          <w:p w14:paraId="68EB2C16" w14:textId="594CED02" w:rsidR="003975CC" w:rsidRPr="00FA53FD" w:rsidRDefault="001132B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帖子内容</w:t>
            </w:r>
            <w:r w:rsidR="004218EB">
              <w:rPr>
                <w:rFonts w:hint="eastAsia"/>
                <w:sz w:val="18"/>
                <w:szCs w:val="18"/>
              </w:rPr>
              <w:t>，包含活动主题</w:t>
            </w:r>
          </w:p>
        </w:tc>
      </w:tr>
      <w:tr w:rsidR="001132B9" w14:paraId="7B62180B" w14:textId="77777777" w:rsidTr="001132B9">
        <w:tc>
          <w:tcPr>
            <w:tcW w:w="1133" w:type="dxa"/>
            <w:shd w:val="clear" w:color="auto" w:fill="FFFFFF"/>
          </w:tcPr>
          <w:p w14:paraId="2DC2EAD9" w14:textId="77777777" w:rsidR="001132B9" w:rsidRPr="001132B9" w:rsidRDefault="001132B9" w:rsidP="00B2648F">
            <w:pPr>
              <w:jc w:val="center"/>
              <w:rPr>
                <w:b/>
                <w:sz w:val="18"/>
                <w:szCs w:val="18"/>
              </w:rPr>
            </w:pPr>
            <w:r w:rsidRPr="001132B9">
              <w:rPr>
                <w:b/>
                <w:sz w:val="18"/>
                <w:szCs w:val="18"/>
              </w:rPr>
              <w:t>pics</w:t>
            </w:r>
          </w:p>
        </w:tc>
        <w:tc>
          <w:tcPr>
            <w:tcW w:w="1058" w:type="dxa"/>
            <w:shd w:val="clear" w:color="auto" w:fill="FFFFFF"/>
          </w:tcPr>
          <w:p w14:paraId="29B85835" w14:textId="77777777" w:rsidR="001132B9" w:rsidRDefault="001132B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201CA6C6" w14:textId="77777777" w:rsidR="001132B9" w:rsidRDefault="001132B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0636B248" w14:textId="77777777" w:rsidR="001132B9" w:rsidRDefault="001132B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帖子图片</w:t>
            </w:r>
          </w:p>
        </w:tc>
      </w:tr>
      <w:tr w:rsidR="001132B9" w14:paraId="603A4BBD" w14:textId="77777777" w:rsidTr="001132B9">
        <w:tc>
          <w:tcPr>
            <w:tcW w:w="1133" w:type="dxa"/>
            <w:shd w:val="clear" w:color="auto" w:fill="FFFFFF"/>
          </w:tcPr>
          <w:p w14:paraId="7D415E6B" w14:textId="77777777" w:rsidR="001132B9" w:rsidRPr="001132B9" w:rsidRDefault="001132B9" w:rsidP="00B2648F">
            <w:pPr>
              <w:jc w:val="center"/>
              <w:rPr>
                <w:b/>
                <w:sz w:val="18"/>
                <w:szCs w:val="18"/>
              </w:rPr>
            </w:pPr>
            <w:r w:rsidRPr="001132B9">
              <w:rPr>
                <w:b/>
                <w:sz w:val="18"/>
                <w:szCs w:val="18"/>
              </w:rPr>
              <w:t>fileDomain</w:t>
            </w:r>
          </w:p>
        </w:tc>
        <w:tc>
          <w:tcPr>
            <w:tcW w:w="1058" w:type="dxa"/>
            <w:shd w:val="clear" w:color="auto" w:fill="FFFFFF"/>
          </w:tcPr>
          <w:p w14:paraId="4FD03BF6" w14:textId="77777777" w:rsidR="001132B9" w:rsidRDefault="001132B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02992769" w14:textId="77777777" w:rsidR="001132B9" w:rsidRDefault="001132B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48898EDB" w14:textId="77777777" w:rsidR="001132B9" w:rsidRDefault="001132B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fileDomain</w:t>
            </w:r>
          </w:p>
        </w:tc>
      </w:tr>
      <w:tr w:rsidR="001132B9" w14:paraId="0EA7BFCF" w14:textId="77777777" w:rsidTr="001132B9">
        <w:tc>
          <w:tcPr>
            <w:tcW w:w="1133" w:type="dxa"/>
            <w:shd w:val="clear" w:color="auto" w:fill="FFFFFF"/>
          </w:tcPr>
          <w:p w14:paraId="37787CE2" w14:textId="77777777" w:rsidR="001132B9" w:rsidRPr="001132B9" w:rsidRDefault="001132B9" w:rsidP="00B2648F">
            <w:pPr>
              <w:jc w:val="center"/>
              <w:rPr>
                <w:b/>
                <w:sz w:val="18"/>
                <w:szCs w:val="18"/>
              </w:rPr>
            </w:pPr>
            <w:r w:rsidRPr="001132B9">
              <w:rPr>
                <w:b/>
                <w:sz w:val="18"/>
                <w:szCs w:val="18"/>
              </w:rPr>
              <w:t>videoName</w:t>
            </w:r>
          </w:p>
        </w:tc>
        <w:tc>
          <w:tcPr>
            <w:tcW w:w="1058" w:type="dxa"/>
            <w:shd w:val="clear" w:color="auto" w:fill="FFFFFF"/>
          </w:tcPr>
          <w:p w14:paraId="245BC12C" w14:textId="77777777" w:rsidR="001132B9" w:rsidRDefault="001132B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6F0E6B01" w14:textId="77777777" w:rsidR="001132B9" w:rsidRDefault="001132B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172C0425" w14:textId="77777777" w:rsidR="001132B9" w:rsidRDefault="001132B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视频文件名称</w:t>
            </w:r>
          </w:p>
        </w:tc>
      </w:tr>
    </w:tbl>
    <w:p w14:paraId="54761CCC" w14:textId="77777777" w:rsidR="003975CC" w:rsidRPr="00E1789B" w:rsidRDefault="003975CC" w:rsidP="003975CC">
      <w:pPr>
        <w:rPr>
          <w:b/>
        </w:rPr>
      </w:pPr>
    </w:p>
    <w:p w14:paraId="523BAB94" w14:textId="77777777" w:rsidR="003975CC" w:rsidRDefault="003975CC" w:rsidP="003975CC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3975CC" w14:paraId="459A8BC3" w14:textId="77777777" w:rsidTr="00B2648F">
        <w:tc>
          <w:tcPr>
            <w:tcW w:w="1614" w:type="dxa"/>
            <w:shd w:val="clear" w:color="auto" w:fill="FFFFFF"/>
          </w:tcPr>
          <w:p w14:paraId="56323511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5F2AA105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0170207A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975CC" w14:paraId="055DD48E" w14:textId="77777777" w:rsidTr="00B2648F">
        <w:tc>
          <w:tcPr>
            <w:tcW w:w="1614" w:type="dxa"/>
            <w:shd w:val="clear" w:color="auto" w:fill="FFFFFF"/>
          </w:tcPr>
          <w:p w14:paraId="54F08E75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2B9602E9" w14:textId="77777777" w:rsidR="003975CC" w:rsidRDefault="003975CC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4FA6768" w14:textId="77777777" w:rsidR="003975CC" w:rsidRDefault="003975CC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3975CC" w14:paraId="37659E9E" w14:textId="77777777" w:rsidTr="00B2648F">
        <w:tc>
          <w:tcPr>
            <w:tcW w:w="1614" w:type="dxa"/>
            <w:shd w:val="clear" w:color="auto" w:fill="FFFFFF"/>
          </w:tcPr>
          <w:p w14:paraId="7BB001E8" w14:textId="77777777" w:rsidR="003975CC" w:rsidRDefault="003975C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2A461592" w14:textId="77777777" w:rsidR="003975CC" w:rsidRDefault="003975CC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5DB65848" w14:textId="77777777" w:rsidR="003975CC" w:rsidRDefault="009B4439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</w:tbl>
    <w:p w14:paraId="5082F2C8" w14:textId="77777777" w:rsidR="005D7166" w:rsidRDefault="005D7166" w:rsidP="00AB59AE"/>
    <w:p w14:paraId="4AA8C543" w14:textId="77777777" w:rsidR="005D7166" w:rsidRDefault="007E318B" w:rsidP="007E318B">
      <w:pPr>
        <w:pStyle w:val="2"/>
      </w:pPr>
      <w:bookmarkStart w:id="390" w:name="_删除帖子"/>
      <w:bookmarkEnd w:id="390"/>
      <w:r>
        <w:rPr>
          <w:rFonts w:hint="eastAsia"/>
        </w:rPr>
        <w:t>删除帖子</w:t>
      </w:r>
    </w:p>
    <w:p w14:paraId="47A476AD" w14:textId="77777777" w:rsidR="007E318B" w:rsidRDefault="00C52A86" w:rsidP="00C52A86">
      <w:pPr>
        <w:pStyle w:val="a6"/>
      </w:pPr>
      <w:r>
        <w:t>URL</w:t>
      </w:r>
    </w:p>
    <w:p w14:paraId="0B69B4CD" w14:textId="77777777" w:rsidR="00C52A86" w:rsidRDefault="00C52A86" w:rsidP="007E318B">
      <w:r w:rsidRPr="00C52A86">
        <w:t>/activity/posts/remove</w:t>
      </w:r>
    </w:p>
    <w:p w14:paraId="7149C9CD" w14:textId="77777777" w:rsidR="00C52A86" w:rsidRDefault="00C52A86" w:rsidP="007E318B"/>
    <w:p w14:paraId="36CFB98E" w14:textId="77777777" w:rsidR="00C52A86" w:rsidRDefault="00C52A86" w:rsidP="00C52A86">
      <w:pPr>
        <w:pStyle w:val="a6"/>
      </w:pPr>
      <w:r>
        <w:t>示例</w:t>
      </w:r>
    </w:p>
    <w:p w14:paraId="5A0E4EA2" w14:textId="77777777" w:rsidR="00C52A86" w:rsidRDefault="00C52A86" w:rsidP="007E318B">
      <w:r w:rsidRPr="00C52A86">
        <w:t>{"userId": 41961, "id": "555341480cf28b772c061d54"}</w:t>
      </w:r>
    </w:p>
    <w:p w14:paraId="71EB72B7" w14:textId="77777777" w:rsidR="00C52A86" w:rsidRDefault="00C52A86" w:rsidP="007E318B"/>
    <w:p w14:paraId="709CDCD3" w14:textId="77777777" w:rsidR="00FB0806" w:rsidRDefault="00FB0806" w:rsidP="00FB0806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FB0806" w14:paraId="60D7CEEA" w14:textId="77777777" w:rsidTr="00B2648F">
        <w:tc>
          <w:tcPr>
            <w:tcW w:w="1133" w:type="dxa"/>
            <w:shd w:val="clear" w:color="auto" w:fill="FFFFFF"/>
          </w:tcPr>
          <w:p w14:paraId="4CD07EB7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759A1A41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33EE1F68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5137B2EB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B0806" w14:paraId="4852AA8A" w14:textId="77777777" w:rsidTr="00B2648F">
        <w:tc>
          <w:tcPr>
            <w:tcW w:w="1133" w:type="dxa"/>
            <w:shd w:val="clear" w:color="auto" w:fill="FFFFFF"/>
          </w:tcPr>
          <w:p w14:paraId="5229D647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2A0E3185" w14:textId="77777777" w:rsidR="00FB0806" w:rsidRDefault="00FB080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7D8E78FB" w14:textId="77777777" w:rsidR="00FB0806" w:rsidRDefault="00FB080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5DC421D4" w14:textId="77777777" w:rsidR="00FB0806" w:rsidRDefault="00FB080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214CF" w14:paraId="40D41939" w14:textId="77777777" w:rsidTr="00B2648F">
        <w:trPr>
          <w:ins w:id="391" w:author="jiancheng jia" w:date="2015-06-22T20:12:00Z"/>
        </w:trPr>
        <w:tc>
          <w:tcPr>
            <w:tcW w:w="1133" w:type="dxa"/>
            <w:shd w:val="clear" w:color="auto" w:fill="FFFFFF"/>
          </w:tcPr>
          <w:p w14:paraId="68A3C286" w14:textId="23D86CCF" w:rsidR="000214CF" w:rsidRPr="00F16747" w:rsidRDefault="000214CF" w:rsidP="00B2648F">
            <w:pPr>
              <w:jc w:val="center"/>
              <w:rPr>
                <w:ins w:id="392" w:author="jiancheng jia" w:date="2015-06-22T20:12:00Z"/>
                <w:b/>
                <w:sz w:val="18"/>
                <w:szCs w:val="18"/>
              </w:rPr>
            </w:pPr>
            <w:ins w:id="393" w:author="jiancheng jia" w:date="2015-06-22T20:12:00Z">
              <w:r>
                <w:rPr>
                  <w:b/>
                  <w:sz w:val="18"/>
                  <w:szCs w:val="18"/>
                </w:rPr>
                <w:t>activityId</w:t>
              </w:r>
            </w:ins>
          </w:p>
        </w:tc>
        <w:tc>
          <w:tcPr>
            <w:tcW w:w="1058" w:type="dxa"/>
            <w:shd w:val="clear" w:color="auto" w:fill="FFFFFF"/>
          </w:tcPr>
          <w:p w14:paraId="6D6A843D" w14:textId="40D31784" w:rsidR="000214CF" w:rsidRDefault="000214CF" w:rsidP="00B2648F">
            <w:pPr>
              <w:rPr>
                <w:ins w:id="394" w:author="jiancheng jia" w:date="2015-06-22T20:12:00Z"/>
                <w:sz w:val="18"/>
                <w:szCs w:val="18"/>
              </w:rPr>
            </w:pPr>
            <w:ins w:id="395" w:author="jiancheng jia" w:date="2015-06-22T20:12:00Z">
              <w:r>
                <w:rPr>
                  <w:rFonts w:hint="eastAsia"/>
                  <w:sz w:val="18"/>
                  <w:szCs w:val="18"/>
                </w:rPr>
                <w:t>true</w:t>
              </w:r>
            </w:ins>
          </w:p>
        </w:tc>
        <w:tc>
          <w:tcPr>
            <w:tcW w:w="1371" w:type="dxa"/>
            <w:shd w:val="clear" w:color="auto" w:fill="FFFFFF"/>
          </w:tcPr>
          <w:p w14:paraId="2A601824" w14:textId="7D3A0661" w:rsidR="000214CF" w:rsidRDefault="000214CF" w:rsidP="00B2648F">
            <w:pPr>
              <w:rPr>
                <w:ins w:id="396" w:author="jiancheng jia" w:date="2015-06-22T20:12:00Z"/>
                <w:sz w:val="18"/>
                <w:szCs w:val="18"/>
              </w:rPr>
            </w:pPr>
            <w:ins w:id="397" w:author="jiancheng jia" w:date="2015-06-22T20:12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4960" w:type="dxa"/>
            <w:shd w:val="clear" w:color="auto" w:fill="FFFFFF"/>
          </w:tcPr>
          <w:p w14:paraId="438AD9D8" w14:textId="2DA7D96B" w:rsidR="000214CF" w:rsidRDefault="000214CF" w:rsidP="00B2648F">
            <w:pPr>
              <w:rPr>
                <w:ins w:id="398" w:author="jiancheng jia" w:date="2015-06-22T20:12:00Z"/>
                <w:sz w:val="18"/>
                <w:szCs w:val="18"/>
              </w:rPr>
            </w:pPr>
            <w:ins w:id="399" w:author="jiancheng jia" w:date="2015-06-22T20:12:00Z">
              <w:r>
                <w:rPr>
                  <w:rFonts w:hint="eastAsia"/>
                  <w:sz w:val="18"/>
                  <w:szCs w:val="18"/>
                </w:rPr>
                <w:t>活动</w:t>
              </w:r>
              <w:r>
                <w:rPr>
                  <w:rFonts w:hint="eastAsia"/>
                  <w:sz w:val="18"/>
                  <w:szCs w:val="18"/>
                </w:rPr>
                <w:t>id</w:t>
              </w:r>
            </w:ins>
          </w:p>
        </w:tc>
      </w:tr>
      <w:tr w:rsidR="00FB0806" w14:paraId="74704C69" w14:textId="77777777" w:rsidTr="00B2648F">
        <w:tc>
          <w:tcPr>
            <w:tcW w:w="1133" w:type="dxa"/>
            <w:shd w:val="clear" w:color="auto" w:fill="FFFFFF"/>
          </w:tcPr>
          <w:p w14:paraId="266558E2" w14:textId="77777777" w:rsidR="00FB0806" w:rsidRPr="00F16747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58" w:type="dxa"/>
            <w:shd w:val="clear" w:color="auto" w:fill="FFFFFF"/>
          </w:tcPr>
          <w:p w14:paraId="190FAD65" w14:textId="77777777" w:rsidR="00FB0806" w:rsidRDefault="00FB080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097BC6A0" w14:textId="77777777" w:rsidR="00FB0806" w:rsidRDefault="00FB080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6C7F8DD0" w14:textId="77777777" w:rsidR="00FB0806" w:rsidRDefault="00FB0806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14:paraId="13304F0F" w14:textId="77777777" w:rsidR="00FB0806" w:rsidRPr="00E1789B" w:rsidRDefault="00FB0806" w:rsidP="00FB0806">
      <w:pPr>
        <w:rPr>
          <w:b/>
        </w:rPr>
      </w:pPr>
    </w:p>
    <w:p w14:paraId="3F55B01E" w14:textId="77777777" w:rsidR="00FB0806" w:rsidRDefault="00FB0806" w:rsidP="00FB0806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FB0806" w14:paraId="3C958A5F" w14:textId="77777777" w:rsidTr="00B2648F">
        <w:tc>
          <w:tcPr>
            <w:tcW w:w="1614" w:type="dxa"/>
            <w:shd w:val="clear" w:color="auto" w:fill="FFFFFF"/>
          </w:tcPr>
          <w:p w14:paraId="5552352E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4DCF0E16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1B5C3CCF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B0806" w14:paraId="5AA72AFA" w14:textId="77777777" w:rsidTr="00B2648F">
        <w:tc>
          <w:tcPr>
            <w:tcW w:w="1614" w:type="dxa"/>
            <w:shd w:val="clear" w:color="auto" w:fill="FFFFFF"/>
          </w:tcPr>
          <w:p w14:paraId="4FEA28B1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6527E165" w14:textId="77777777" w:rsidR="00FB0806" w:rsidRDefault="00FB080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45FECA64" w14:textId="77777777" w:rsidR="00FB0806" w:rsidRDefault="00FB0806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FB0806" w14:paraId="7EBE65DB" w14:textId="77777777" w:rsidTr="00B2648F">
        <w:tc>
          <w:tcPr>
            <w:tcW w:w="1614" w:type="dxa"/>
            <w:shd w:val="clear" w:color="auto" w:fill="FFFFFF"/>
          </w:tcPr>
          <w:p w14:paraId="5A28B20E" w14:textId="77777777" w:rsidR="00FB0806" w:rsidRDefault="00FB0806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664398E0" w14:textId="77777777" w:rsidR="00FB0806" w:rsidRDefault="00082CA2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A4CC8C1" w14:textId="77777777" w:rsidR="00FB0806" w:rsidRDefault="00082CA2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</w:p>
        </w:tc>
      </w:tr>
    </w:tbl>
    <w:p w14:paraId="69568947" w14:textId="77777777" w:rsidR="00C52A86" w:rsidRDefault="00C52A86" w:rsidP="007E318B"/>
    <w:p w14:paraId="37DD5969" w14:textId="77777777" w:rsidR="004A355D" w:rsidRDefault="004A355D" w:rsidP="004A355D">
      <w:pPr>
        <w:pStyle w:val="2"/>
      </w:pPr>
      <w:bookmarkStart w:id="400" w:name="_查看帖子"/>
      <w:bookmarkEnd w:id="400"/>
      <w:r>
        <w:t>查看帖子</w:t>
      </w:r>
    </w:p>
    <w:p w14:paraId="41BBEB35" w14:textId="77777777" w:rsidR="004A355D" w:rsidRDefault="004A355D" w:rsidP="004A355D">
      <w:pPr>
        <w:pStyle w:val="a6"/>
      </w:pPr>
      <w:r>
        <w:t>URL</w:t>
      </w:r>
    </w:p>
    <w:p w14:paraId="613B36D4" w14:textId="77777777" w:rsidR="004A355D" w:rsidRDefault="004A355D" w:rsidP="004A355D">
      <w:r w:rsidRPr="004A355D">
        <w:t>/activity/posts/view</w:t>
      </w:r>
    </w:p>
    <w:p w14:paraId="37B35668" w14:textId="77777777" w:rsidR="004A355D" w:rsidRDefault="004A355D" w:rsidP="004A355D"/>
    <w:p w14:paraId="7606A321" w14:textId="77777777" w:rsidR="004A355D" w:rsidRDefault="004A355D" w:rsidP="004A355D">
      <w:pPr>
        <w:pStyle w:val="a6"/>
      </w:pPr>
      <w:r>
        <w:t>示例</w:t>
      </w:r>
    </w:p>
    <w:p w14:paraId="77AD1089" w14:textId="77777777" w:rsidR="004A355D" w:rsidRDefault="0066085D" w:rsidP="004A355D">
      <w:r w:rsidRPr="0066085D">
        <w:t>{"userId": 17453, "id": "55599f6e0cf2ffd91dc536f3", "forShare": false}</w:t>
      </w:r>
    </w:p>
    <w:p w14:paraId="4560592C" w14:textId="77777777" w:rsidR="00E33BBC" w:rsidRDefault="00E33BBC" w:rsidP="004A355D"/>
    <w:p w14:paraId="1C49BB23" w14:textId="77777777" w:rsidR="004A355D" w:rsidRDefault="004A355D" w:rsidP="004A355D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4A355D" w14:paraId="53C534F0" w14:textId="77777777" w:rsidTr="00B2648F">
        <w:tc>
          <w:tcPr>
            <w:tcW w:w="1133" w:type="dxa"/>
            <w:shd w:val="clear" w:color="auto" w:fill="FFFFFF"/>
          </w:tcPr>
          <w:p w14:paraId="539CF280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470FE899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485B1617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696B4865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355D" w14:paraId="7D9DE36B" w14:textId="77777777" w:rsidTr="00B2648F">
        <w:tc>
          <w:tcPr>
            <w:tcW w:w="1133" w:type="dxa"/>
            <w:shd w:val="clear" w:color="auto" w:fill="FFFFFF"/>
          </w:tcPr>
          <w:p w14:paraId="4F8CCAC1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674B39B5" w14:textId="7F2173EB" w:rsidR="004A355D" w:rsidRDefault="00E54A41" w:rsidP="00B2648F">
            <w:pPr>
              <w:rPr>
                <w:sz w:val="18"/>
                <w:szCs w:val="18"/>
              </w:rPr>
            </w:pPr>
            <w:commentRangeStart w:id="401"/>
            <w:r>
              <w:rPr>
                <w:sz w:val="18"/>
                <w:szCs w:val="18"/>
              </w:rPr>
              <w:t>false</w:t>
            </w:r>
            <w:commentRangeEnd w:id="401"/>
            <w:r w:rsidR="0092425D">
              <w:rPr>
                <w:rStyle w:val="aa"/>
              </w:rPr>
              <w:commentReference w:id="401"/>
            </w:r>
          </w:p>
        </w:tc>
        <w:tc>
          <w:tcPr>
            <w:tcW w:w="1371" w:type="dxa"/>
            <w:shd w:val="clear" w:color="auto" w:fill="FFFFFF"/>
          </w:tcPr>
          <w:p w14:paraId="4BF1CEA9" w14:textId="77777777" w:rsidR="004A355D" w:rsidRDefault="004A355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1692178B" w14:textId="77777777" w:rsidR="004A355D" w:rsidRDefault="004A355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20F59" w14:paraId="0B4718FD" w14:textId="77777777" w:rsidTr="00B2648F">
        <w:trPr>
          <w:ins w:id="402" w:author="jiancheng jia" w:date="2015-06-22T20:12:00Z"/>
        </w:trPr>
        <w:tc>
          <w:tcPr>
            <w:tcW w:w="1133" w:type="dxa"/>
            <w:shd w:val="clear" w:color="auto" w:fill="FFFFFF"/>
          </w:tcPr>
          <w:p w14:paraId="29B225C6" w14:textId="41966845" w:rsidR="00B20F59" w:rsidRPr="00F16747" w:rsidRDefault="00B20F59" w:rsidP="00B2648F">
            <w:pPr>
              <w:jc w:val="center"/>
              <w:rPr>
                <w:ins w:id="403" w:author="jiancheng jia" w:date="2015-06-22T20:12:00Z"/>
                <w:b/>
                <w:sz w:val="18"/>
                <w:szCs w:val="18"/>
              </w:rPr>
            </w:pPr>
            <w:ins w:id="404" w:author="jiancheng jia" w:date="2015-06-22T20:12:00Z">
              <w:r>
                <w:rPr>
                  <w:b/>
                  <w:sz w:val="18"/>
                  <w:szCs w:val="18"/>
                </w:rPr>
                <w:t>activityId</w:t>
              </w:r>
            </w:ins>
          </w:p>
        </w:tc>
        <w:tc>
          <w:tcPr>
            <w:tcW w:w="1058" w:type="dxa"/>
            <w:shd w:val="clear" w:color="auto" w:fill="FFFFFF"/>
          </w:tcPr>
          <w:p w14:paraId="325FD49A" w14:textId="422AE80C" w:rsidR="00B20F59" w:rsidRDefault="00B20F59" w:rsidP="00B2648F">
            <w:pPr>
              <w:rPr>
                <w:ins w:id="405" w:author="jiancheng jia" w:date="2015-06-22T20:12:00Z"/>
                <w:sz w:val="18"/>
                <w:szCs w:val="18"/>
              </w:rPr>
            </w:pPr>
            <w:ins w:id="406" w:author="jiancheng jia" w:date="2015-06-22T20:12:00Z">
              <w:r>
                <w:rPr>
                  <w:sz w:val="18"/>
                  <w:szCs w:val="18"/>
                </w:rPr>
                <w:t>true</w:t>
              </w:r>
            </w:ins>
          </w:p>
        </w:tc>
        <w:tc>
          <w:tcPr>
            <w:tcW w:w="1371" w:type="dxa"/>
            <w:shd w:val="clear" w:color="auto" w:fill="FFFFFF"/>
          </w:tcPr>
          <w:p w14:paraId="216BF037" w14:textId="0314EB0E" w:rsidR="00B20F59" w:rsidRDefault="00B20F59" w:rsidP="00B2648F">
            <w:pPr>
              <w:rPr>
                <w:ins w:id="407" w:author="jiancheng jia" w:date="2015-06-22T20:12:00Z"/>
                <w:sz w:val="18"/>
                <w:szCs w:val="18"/>
              </w:rPr>
            </w:pPr>
            <w:ins w:id="408" w:author="jiancheng jia" w:date="2015-06-22T20:12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4960" w:type="dxa"/>
            <w:shd w:val="clear" w:color="auto" w:fill="FFFFFF"/>
          </w:tcPr>
          <w:p w14:paraId="44EB2068" w14:textId="549EDA83" w:rsidR="00B20F59" w:rsidRDefault="00B20F59" w:rsidP="00B2648F">
            <w:pPr>
              <w:rPr>
                <w:ins w:id="409" w:author="jiancheng jia" w:date="2015-06-22T20:12:00Z"/>
                <w:sz w:val="18"/>
                <w:szCs w:val="18"/>
              </w:rPr>
            </w:pPr>
            <w:ins w:id="410" w:author="jiancheng jia" w:date="2015-06-22T20:12:00Z">
              <w:r>
                <w:rPr>
                  <w:rFonts w:hint="eastAsia"/>
                  <w:sz w:val="18"/>
                  <w:szCs w:val="18"/>
                </w:rPr>
                <w:t>活动</w:t>
              </w:r>
              <w:r>
                <w:rPr>
                  <w:rFonts w:hint="eastAsia"/>
                  <w:sz w:val="18"/>
                  <w:szCs w:val="18"/>
                </w:rPr>
                <w:t>id</w:t>
              </w:r>
            </w:ins>
          </w:p>
        </w:tc>
      </w:tr>
      <w:tr w:rsidR="004A355D" w14:paraId="4BD9830A" w14:textId="77777777" w:rsidTr="00B2648F">
        <w:tc>
          <w:tcPr>
            <w:tcW w:w="1133" w:type="dxa"/>
            <w:shd w:val="clear" w:color="auto" w:fill="FFFFFF"/>
          </w:tcPr>
          <w:p w14:paraId="2D2A7B5B" w14:textId="77777777" w:rsidR="004A355D" w:rsidRPr="00F16747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58" w:type="dxa"/>
            <w:shd w:val="clear" w:color="auto" w:fill="FFFFFF"/>
          </w:tcPr>
          <w:p w14:paraId="51CB12B9" w14:textId="77777777" w:rsidR="004A355D" w:rsidRDefault="004A355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769A13AD" w14:textId="77777777" w:rsidR="004A355D" w:rsidRDefault="004A355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0FF1D733" w14:textId="77777777" w:rsidR="004A355D" w:rsidRDefault="004A355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55D17" w14:paraId="21F06E7E" w14:textId="77777777" w:rsidTr="00B2648F">
        <w:tc>
          <w:tcPr>
            <w:tcW w:w="1133" w:type="dxa"/>
            <w:shd w:val="clear" w:color="auto" w:fill="FFFFFF"/>
          </w:tcPr>
          <w:p w14:paraId="7284E35B" w14:textId="77777777" w:rsidR="00755D17" w:rsidRDefault="00755D1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forShare</w:t>
            </w:r>
          </w:p>
        </w:tc>
        <w:tc>
          <w:tcPr>
            <w:tcW w:w="1058" w:type="dxa"/>
            <w:shd w:val="clear" w:color="auto" w:fill="FFFFFF"/>
          </w:tcPr>
          <w:p w14:paraId="6F131A42" w14:textId="77777777" w:rsidR="00755D17" w:rsidRDefault="00755D1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4AE34E16" w14:textId="77777777" w:rsidR="00755D17" w:rsidRDefault="00755D1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60" w:type="dxa"/>
            <w:shd w:val="clear" w:color="auto" w:fill="FFFFFF"/>
          </w:tcPr>
          <w:p w14:paraId="0D37826E" w14:textId="77777777" w:rsidR="00755D17" w:rsidRDefault="00755D1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是否是分享接口</w:t>
            </w:r>
          </w:p>
          <w:p w14:paraId="259360AC" w14:textId="73DE6071" w:rsidR="00755D17" w:rsidRDefault="00755D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true:</w:t>
            </w:r>
            <w:r>
              <w:rPr>
                <w:rFonts w:hint="eastAsia"/>
                <w:sz w:val="18"/>
                <w:szCs w:val="18"/>
              </w:rPr>
              <w:t>分享接口，</w:t>
            </w:r>
            <w:r w:rsidR="00D56927">
              <w:rPr>
                <w:rFonts w:hint="eastAsia"/>
                <w:sz w:val="18"/>
                <w:szCs w:val="18"/>
              </w:rPr>
              <w:t>热门评论的用户名称改为匿名，头像改成姓</w:t>
            </w:r>
            <w:r>
              <w:rPr>
                <w:rFonts w:hint="eastAsia"/>
                <w:sz w:val="18"/>
                <w:szCs w:val="18"/>
              </w:rPr>
              <w:t xml:space="preserve"> false:</w:t>
            </w:r>
            <w:r>
              <w:rPr>
                <w:rFonts w:hint="eastAsia"/>
                <w:sz w:val="18"/>
                <w:szCs w:val="18"/>
              </w:rPr>
              <w:t>返回热门评论</w:t>
            </w:r>
          </w:p>
        </w:tc>
      </w:tr>
    </w:tbl>
    <w:p w14:paraId="1FCBA09B" w14:textId="77777777" w:rsidR="004A355D" w:rsidRPr="00E1789B" w:rsidRDefault="004A355D" w:rsidP="004A355D">
      <w:pPr>
        <w:rPr>
          <w:b/>
        </w:rPr>
      </w:pPr>
    </w:p>
    <w:p w14:paraId="61DD2310" w14:textId="77777777" w:rsidR="004A355D" w:rsidRDefault="004A355D" w:rsidP="004A355D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4A355D" w14:paraId="466A3B89" w14:textId="77777777" w:rsidTr="00B2648F">
        <w:tc>
          <w:tcPr>
            <w:tcW w:w="1614" w:type="dxa"/>
            <w:shd w:val="clear" w:color="auto" w:fill="FFFFFF"/>
          </w:tcPr>
          <w:p w14:paraId="7B9704F6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6BA63DA3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6397822F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355D" w14:paraId="75ABF090" w14:textId="77777777" w:rsidTr="00B2648F">
        <w:tc>
          <w:tcPr>
            <w:tcW w:w="1614" w:type="dxa"/>
            <w:shd w:val="clear" w:color="auto" w:fill="FFFFFF"/>
          </w:tcPr>
          <w:p w14:paraId="747AD746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27A196D6" w14:textId="77777777" w:rsidR="004A355D" w:rsidRDefault="004A355D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D2453B3" w14:textId="77777777" w:rsidR="004A355D" w:rsidRDefault="004A355D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4A355D" w14:paraId="6E1BD9B5" w14:textId="77777777" w:rsidTr="00B2648F">
        <w:tc>
          <w:tcPr>
            <w:tcW w:w="1614" w:type="dxa"/>
            <w:shd w:val="clear" w:color="auto" w:fill="FFFFFF"/>
          </w:tcPr>
          <w:p w14:paraId="6038ABF0" w14:textId="77777777" w:rsidR="004A355D" w:rsidRDefault="004A355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7928F81E" w14:textId="77777777" w:rsidR="004A355D" w:rsidRDefault="004A355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33C38040" w14:textId="77777777" w:rsidR="004A355D" w:rsidRDefault="00556E2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帖子对象</w:t>
            </w:r>
          </w:p>
        </w:tc>
      </w:tr>
    </w:tbl>
    <w:p w14:paraId="3D7BF961" w14:textId="77777777" w:rsidR="004A355D" w:rsidRDefault="004A355D" w:rsidP="004A355D"/>
    <w:p w14:paraId="581AC532" w14:textId="77777777" w:rsidR="00925C8B" w:rsidRDefault="00925C8B" w:rsidP="00925C8B">
      <w:pPr>
        <w:rPr>
          <w:b/>
        </w:rPr>
      </w:pPr>
      <w:r>
        <w:rPr>
          <w:rFonts w:hint="eastAsia"/>
          <w:b/>
          <w:sz w:val="18"/>
          <w:szCs w:val="18"/>
        </w:rPr>
        <w:t>data</w:t>
      </w:r>
      <w:r>
        <w:rPr>
          <w:b/>
        </w:rP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925C8B" w14:paraId="415AC20A" w14:textId="77777777" w:rsidTr="00B2648F">
        <w:tc>
          <w:tcPr>
            <w:tcW w:w="1614" w:type="dxa"/>
            <w:shd w:val="clear" w:color="auto" w:fill="FFFFFF"/>
          </w:tcPr>
          <w:p w14:paraId="160BE988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620ABC21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50E020E5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25C8B" w14:paraId="0CBF53F4" w14:textId="77777777" w:rsidTr="00B2648F">
        <w:tc>
          <w:tcPr>
            <w:tcW w:w="1614" w:type="dxa"/>
            <w:shd w:val="clear" w:color="auto" w:fill="FFFFFF"/>
          </w:tcPr>
          <w:p w14:paraId="51D2D319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B10562">
              <w:rPr>
                <w:b/>
                <w:sz w:val="18"/>
                <w:szCs w:val="18"/>
              </w:rPr>
              <w:t>id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shd w:val="clear" w:color="auto" w:fill="FFFFFF"/>
          </w:tcPr>
          <w:p w14:paraId="1FF93B47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763DA6D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25C8B" w14:paraId="45AF7CB7" w14:textId="77777777" w:rsidTr="00B2648F">
        <w:tc>
          <w:tcPr>
            <w:tcW w:w="1614" w:type="dxa"/>
            <w:shd w:val="clear" w:color="auto" w:fill="FFFFFF"/>
          </w:tcPr>
          <w:p w14:paraId="23046EA4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1025" w:type="dxa"/>
            <w:shd w:val="clear" w:color="auto" w:fill="FFFFFF"/>
          </w:tcPr>
          <w:p w14:paraId="7C15497D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7B13E4A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54F7D" w14:paraId="0331A2B2" w14:textId="77777777" w:rsidTr="00B2648F">
        <w:tc>
          <w:tcPr>
            <w:tcW w:w="1614" w:type="dxa"/>
            <w:shd w:val="clear" w:color="auto" w:fill="FFFFFF"/>
          </w:tcPr>
          <w:p w14:paraId="4FF996D4" w14:textId="223B484E" w:rsidR="00154F7D" w:rsidRPr="00D52494" w:rsidRDefault="00154F7D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isonline</w:t>
            </w:r>
          </w:p>
        </w:tc>
        <w:tc>
          <w:tcPr>
            <w:tcW w:w="1025" w:type="dxa"/>
            <w:shd w:val="clear" w:color="auto" w:fill="FFFFFF"/>
          </w:tcPr>
          <w:p w14:paraId="351C12AA" w14:textId="5751904F" w:rsidR="00154F7D" w:rsidRDefault="00154F7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1104E0D2" w14:textId="15C12112" w:rsidR="00154F7D" w:rsidRDefault="00154F7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所属活动在线状态</w:t>
            </w:r>
            <w:r w:rsidR="00CF58CC">
              <w:rPr>
                <w:rFonts w:hint="eastAsia"/>
                <w:sz w:val="18"/>
                <w:szCs w:val="18"/>
              </w:rPr>
              <w:t xml:space="preserve"> </w:t>
            </w:r>
            <w:r w:rsidR="00CF58CC">
              <w:rPr>
                <w:sz w:val="18"/>
                <w:szCs w:val="18"/>
              </w:rPr>
              <w:t>状态</w:t>
            </w:r>
            <w:r w:rsidR="00CF58CC">
              <w:rPr>
                <w:rFonts w:hint="eastAsia"/>
                <w:sz w:val="18"/>
                <w:szCs w:val="18"/>
              </w:rPr>
              <w:t xml:space="preserve"> 1 </w:t>
            </w:r>
            <w:r w:rsidR="00CF58CC">
              <w:rPr>
                <w:rFonts w:hint="eastAsia"/>
                <w:sz w:val="18"/>
                <w:szCs w:val="18"/>
              </w:rPr>
              <w:t>已开始</w:t>
            </w:r>
            <w:r w:rsidR="00CF58CC">
              <w:rPr>
                <w:rFonts w:hint="eastAsia"/>
                <w:sz w:val="18"/>
                <w:szCs w:val="18"/>
              </w:rPr>
              <w:t xml:space="preserve"> 2 </w:t>
            </w:r>
            <w:r w:rsidR="00CF58CC">
              <w:rPr>
                <w:rFonts w:hint="eastAsia"/>
                <w:sz w:val="18"/>
                <w:szCs w:val="18"/>
              </w:rPr>
              <w:t>已结束</w:t>
            </w:r>
          </w:p>
        </w:tc>
      </w:tr>
      <w:tr w:rsidR="00925C8B" w14:paraId="3B3ED820" w14:textId="77777777" w:rsidTr="00B2648F">
        <w:tc>
          <w:tcPr>
            <w:tcW w:w="1614" w:type="dxa"/>
            <w:shd w:val="clear" w:color="auto" w:fill="FFFFFF"/>
          </w:tcPr>
          <w:p w14:paraId="78505E88" w14:textId="77777777" w:rsidR="00925C8B" w:rsidRPr="00644859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1025" w:type="dxa"/>
            <w:shd w:val="clear" w:color="auto" w:fill="FFFFFF"/>
          </w:tcPr>
          <w:p w14:paraId="3E477062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55AF2582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发帖人对象</w:t>
            </w:r>
          </w:p>
        </w:tc>
      </w:tr>
      <w:tr w:rsidR="00925C8B" w14:paraId="6055593F" w14:textId="77777777" w:rsidTr="00B2648F">
        <w:tc>
          <w:tcPr>
            <w:tcW w:w="1614" w:type="dxa"/>
            <w:shd w:val="clear" w:color="auto" w:fill="FFFFFF"/>
          </w:tcPr>
          <w:p w14:paraId="74F60CAD" w14:textId="77777777" w:rsidR="00925C8B" w:rsidRPr="00644859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25" w:type="dxa"/>
            <w:shd w:val="clear" w:color="auto" w:fill="FFFFFF"/>
          </w:tcPr>
          <w:p w14:paraId="1E514CE0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FFEE2F3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帖子内容</w:t>
            </w:r>
          </w:p>
        </w:tc>
      </w:tr>
      <w:tr w:rsidR="00925C8B" w14:paraId="12CD8835" w14:textId="77777777" w:rsidTr="00B2648F">
        <w:tc>
          <w:tcPr>
            <w:tcW w:w="1614" w:type="dxa"/>
            <w:shd w:val="clear" w:color="auto" w:fill="FFFFFF"/>
          </w:tcPr>
          <w:p w14:paraId="454D9EFA" w14:textId="77777777" w:rsidR="00925C8B" w:rsidRPr="00644859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pics</w:t>
            </w:r>
          </w:p>
        </w:tc>
        <w:tc>
          <w:tcPr>
            <w:tcW w:w="1025" w:type="dxa"/>
            <w:shd w:val="clear" w:color="auto" w:fill="FFFFFF"/>
          </w:tcPr>
          <w:p w14:paraId="4DD8B589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0DB92502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帖子图片数组</w:t>
            </w:r>
          </w:p>
        </w:tc>
      </w:tr>
      <w:tr w:rsidR="00925C8B" w14:paraId="35FBEC82" w14:textId="77777777" w:rsidTr="00B2648F">
        <w:tc>
          <w:tcPr>
            <w:tcW w:w="1614" w:type="dxa"/>
            <w:shd w:val="clear" w:color="auto" w:fill="FFFFFF"/>
          </w:tcPr>
          <w:p w14:paraId="71EF21DB" w14:textId="77777777" w:rsidR="00925C8B" w:rsidRPr="00E25378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videoName</w:t>
            </w:r>
          </w:p>
        </w:tc>
        <w:tc>
          <w:tcPr>
            <w:tcW w:w="1025" w:type="dxa"/>
            <w:shd w:val="clear" w:color="auto" w:fill="FFFFFF"/>
          </w:tcPr>
          <w:p w14:paraId="7DF2CF22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67013FDD" w14:textId="77777777" w:rsidR="00925C8B" w:rsidRPr="00761028" w:rsidRDefault="00925C8B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七牛视频名称</w:t>
            </w:r>
          </w:p>
        </w:tc>
      </w:tr>
      <w:tr w:rsidR="00925C8B" w14:paraId="7DDF416D" w14:textId="77777777" w:rsidTr="00B2648F">
        <w:tc>
          <w:tcPr>
            <w:tcW w:w="1614" w:type="dxa"/>
            <w:shd w:val="clear" w:color="auto" w:fill="FFFFFF"/>
          </w:tcPr>
          <w:p w14:paraId="1CAD0E4C" w14:textId="77777777" w:rsidR="00925C8B" w:rsidRPr="00E25378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bucket</w:t>
            </w:r>
          </w:p>
        </w:tc>
        <w:tc>
          <w:tcPr>
            <w:tcW w:w="1025" w:type="dxa"/>
            <w:shd w:val="clear" w:color="auto" w:fill="FFFFFF"/>
          </w:tcPr>
          <w:p w14:paraId="360A2FA2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3FD23244" w14:textId="77777777" w:rsidR="00925C8B" w:rsidRPr="00761028" w:rsidRDefault="00925C8B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</w:t>
            </w:r>
            <w:r w:rsidRPr="00761028">
              <w:rPr>
                <w:sz w:val="18"/>
                <w:szCs w:val="18"/>
              </w:rPr>
              <w:t>bucket</w:t>
            </w:r>
            <w:r w:rsidRPr="00761028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925C8B" w14:paraId="6132885F" w14:textId="77777777" w:rsidTr="00B2648F">
        <w:tc>
          <w:tcPr>
            <w:tcW w:w="1614" w:type="dxa"/>
            <w:shd w:val="clear" w:color="auto" w:fill="FFFFFF"/>
          </w:tcPr>
          <w:p w14:paraId="78DDF3EC" w14:textId="77777777" w:rsidR="00925C8B" w:rsidRPr="00E25378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lastRenderedPageBreak/>
              <w:t>domain</w:t>
            </w:r>
          </w:p>
        </w:tc>
        <w:tc>
          <w:tcPr>
            <w:tcW w:w="1025" w:type="dxa"/>
            <w:shd w:val="clear" w:color="auto" w:fill="FFFFFF"/>
          </w:tcPr>
          <w:p w14:paraId="75E3925A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36727D02" w14:textId="77777777" w:rsidR="00925C8B" w:rsidRPr="00761028" w:rsidRDefault="00925C8B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七牛域名</w:t>
            </w:r>
          </w:p>
        </w:tc>
      </w:tr>
      <w:tr w:rsidR="00925C8B" w14:paraId="28AE17A8" w14:textId="77777777" w:rsidTr="00B2648F">
        <w:tc>
          <w:tcPr>
            <w:tcW w:w="1614" w:type="dxa"/>
            <w:shd w:val="clear" w:color="auto" w:fill="FFFFFF"/>
          </w:tcPr>
          <w:p w14:paraId="6AA68BC3" w14:textId="77777777" w:rsidR="00925C8B" w:rsidRPr="00E25378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537DEA">
              <w:rPr>
                <w:b/>
                <w:sz w:val="18"/>
                <w:szCs w:val="18"/>
              </w:rPr>
              <w:t>hotComment</w:t>
            </w:r>
          </w:p>
        </w:tc>
        <w:tc>
          <w:tcPr>
            <w:tcW w:w="1025" w:type="dxa"/>
            <w:shd w:val="clear" w:color="auto" w:fill="FFFFFF"/>
          </w:tcPr>
          <w:p w14:paraId="124C9D39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20383DF8" w14:textId="77777777" w:rsidR="00925C8B" w:rsidRPr="00761028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热门评论数组</w:t>
            </w:r>
          </w:p>
        </w:tc>
      </w:tr>
      <w:tr w:rsidR="00925C8B" w14:paraId="0D8C3A07" w14:textId="77777777" w:rsidTr="00B2648F">
        <w:tc>
          <w:tcPr>
            <w:tcW w:w="1614" w:type="dxa"/>
            <w:shd w:val="clear" w:color="auto" w:fill="FFFFFF"/>
          </w:tcPr>
          <w:p w14:paraId="39CE433A" w14:textId="77777777" w:rsidR="00925C8B" w:rsidRPr="00E25378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264D95">
              <w:rPr>
                <w:b/>
                <w:sz w:val="18"/>
                <w:szCs w:val="18"/>
              </w:rPr>
              <w:t>praiseId</w:t>
            </w:r>
          </w:p>
        </w:tc>
        <w:tc>
          <w:tcPr>
            <w:tcW w:w="1025" w:type="dxa"/>
            <w:shd w:val="clear" w:color="auto" w:fill="FFFFFF"/>
          </w:tcPr>
          <w:p w14:paraId="38F5CE94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902DAAF" w14:textId="77777777" w:rsidR="00925C8B" w:rsidRPr="00761028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，如果有值，显示已赞</w:t>
            </w:r>
          </w:p>
        </w:tc>
      </w:tr>
      <w:tr w:rsidR="00925C8B" w14:paraId="0286C027" w14:textId="77777777" w:rsidTr="00B2648F">
        <w:tc>
          <w:tcPr>
            <w:tcW w:w="1614" w:type="dxa"/>
            <w:shd w:val="clear" w:color="auto" w:fill="FFFFFF"/>
          </w:tcPr>
          <w:p w14:paraId="579AD8D6" w14:textId="77777777" w:rsidR="00925C8B" w:rsidRPr="00E25378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praiseNum</w:t>
            </w:r>
          </w:p>
        </w:tc>
        <w:tc>
          <w:tcPr>
            <w:tcW w:w="1025" w:type="dxa"/>
            <w:shd w:val="clear" w:color="auto" w:fill="FFFFFF"/>
          </w:tcPr>
          <w:p w14:paraId="6A7D6FB8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933C7D9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赞数量</w:t>
            </w:r>
          </w:p>
        </w:tc>
      </w:tr>
      <w:tr w:rsidR="00925C8B" w14:paraId="51F7871A" w14:textId="77777777" w:rsidTr="00B2648F">
        <w:tc>
          <w:tcPr>
            <w:tcW w:w="1614" w:type="dxa"/>
            <w:shd w:val="clear" w:color="auto" w:fill="FFFFFF"/>
          </w:tcPr>
          <w:p w14:paraId="0686565D" w14:textId="77777777" w:rsidR="00925C8B" w:rsidRPr="00E25378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commentNum</w:t>
            </w:r>
          </w:p>
        </w:tc>
        <w:tc>
          <w:tcPr>
            <w:tcW w:w="1025" w:type="dxa"/>
            <w:shd w:val="clear" w:color="auto" w:fill="FFFFFF"/>
          </w:tcPr>
          <w:p w14:paraId="6AABD81F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D8EFFC8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评论数量</w:t>
            </w:r>
          </w:p>
        </w:tc>
      </w:tr>
      <w:tr w:rsidR="00925C8B" w14:paraId="08A70819" w14:textId="77777777" w:rsidTr="00B2648F">
        <w:tc>
          <w:tcPr>
            <w:tcW w:w="1614" w:type="dxa"/>
            <w:shd w:val="clear" w:color="auto" w:fill="FFFFFF"/>
          </w:tcPr>
          <w:p w14:paraId="2006DC6B" w14:textId="77777777" w:rsidR="00925C8B" w:rsidRPr="00E25378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DF3753">
              <w:rPr>
                <w:b/>
                <w:sz w:val="18"/>
                <w:szCs w:val="18"/>
              </w:rPr>
              <w:t>ranking</w:t>
            </w:r>
          </w:p>
        </w:tc>
        <w:tc>
          <w:tcPr>
            <w:tcW w:w="1025" w:type="dxa"/>
            <w:shd w:val="clear" w:color="auto" w:fill="FFFFFF"/>
          </w:tcPr>
          <w:p w14:paraId="4242C4E5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16885EBC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排名</w:t>
            </w:r>
          </w:p>
        </w:tc>
      </w:tr>
      <w:tr w:rsidR="00925C8B" w14:paraId="5D3CC3DC" w14:textId="77777777" w:rsidTr="00B2648F">
        <w:tc>
          <w:tcPr>
            <w:tcW w:w="1614" w:type="dxa"/>
            <w:shd w:val="clear" w:color="auto" w:fill="FFFFFF"/>
          </w:tcPr>
          <w:p w14:paraId="0AEE6A99" w14:textId="77777777" w:rsidR="00925C8B" w:rsidRPr="00E25378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createTime</w:t>
            </w:r>
          </w:p>
        </w:tc>
        <w:tc>
          <w:tcPr>
            <w:tcW w:w="1025" w:type="dxa"/>
            <w:shd w:val="clear" w:color="auto" w:fill="FFFFFF"/>
          </w:tcPr>
          <w:p w14:paraId="777C15F1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6E62BEC0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</w:tbl>
    <w:p w14:paraId="7F32AF5A" w14:textId="77777777" w:rsidR="00BD436B" w:rsidRDefault="00BD436B" w:rsidP="00925C8B">
      <w:pPr>
        <w:pStyle w:val="a6"/>
      </w:pPr>
    </w:p>
    <w:p w14:paraId="567E0721" w14:textId="77777777" w:rsidR="00925C8B" w:rsidRDefault="00925C8B" w:rsidP="00925C8B">
      <w:pPr>
        <w:pStyle w:val="a6"/>
      </w:pPr>
      <w:r>
        <w:t>user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925C8B" w14:paraId="747B05B4" w14:textId="77777777" w:rsidTr="00B2648F">
        <w:tc>
          <w:tcPr>
            <w:tcW w:w="1614" w:type="dxa"/>
            <w:shd w:val="clear" w:color="auto" w:fill="FFFFFF"/>
          </w:tcPr>
          <w:p w14:paraId="3BE46B82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44FD30FE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404D6726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25C8B" w14:paraId="73A39176" w14:textId="77777777" w:rsidTr="00B2648F">
        <w:tc>
          <w:tcPr>
            <w:tcW w:w="1614" w:type="dxa"/>
            <w:shd w:val="clear" w:color="auto" w:fill="FFFFFF"/>
          </w:tcPr>
          <w:p w14:paraId="2E96AF9F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25" w:type="dxa"/>
            <w:shd w:val="clear" w:color="auto" w:fill="FFFFFF"/>
          </w:tcPr>
          <w:p w14:paraId="65DC2985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4A31CD73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25C8B" w14:paraId="45DD47B6" w14:textId="77777777" w:rsidTr="00B2648F">
        <w:tc>
          <w:tcPr>
            <w:tcW w:w="1614" w:type="dxa"/>
            <w:shd w:val="clear" w:color="auto" w:fill="FFFFFF"/>
          </w:tcPr>
          <w:p w14:paraId="65105027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fullName</w:t>
            </w:r>
          </w:p>
        </w:tc>
        <w:tc>
          <w:tcPr>
            <w:tcW w:w="1025" w:type="dxa"/>
            <w:shd w:val="clear" w:color="auto" w:fill="FFFFFF"/>
          </w:tcPr>
          <w:p w14:paraId="3DDFE4C6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51585C64" w14:textId="557F8C5A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用户全称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如北京大头儿子爸爸</w:t>
            </w:r>
            <w:r w:rsidR="006604BA">
              <w:rPr>
                <w:rFonts w:hint="eastAsia"/>
                <w:sz w:val="18"/>
                <w:szCs w:val="18"/>
              </w:rPr>
              <w:t>，当</w:t>
            </w:r>
            <w:r w:rsidR="006604BA">
              <w:rPr>
                <w:rFonts w:hint="eastAsia"/>
                <w:sz w:val="18"/>
                <w:szCs w:val="18"/>
              </w:rPr>
              <w:t>forShare</w:t>
            </w:r>
            <w:r w:rsidR="006604BA">
              <w:rPr>
                <w:rFonts w:hint="eastAsia"/>
                <w:sz w:val="18"/>
                <w:szCs w:val="18"/>
              </w:rPr>
              <w:t>为</w:t>
            </w:r>
            <w:r w:rsidR="006604BA">
              <w:rPr>
                <w:rFonts w:hint="eastAsia"/>
                <w:sz w:val="18"/>
                <w:szCs w:val="18"/>
              </w:rPr>
              <w:t>true</w:t>
            </w:r>
            <w:r w:rsidR="006604BA">
              <w:rPr>
                <w:rFonts w:hint="eastAsia"/>
                <w:sz w:val="18"/>
                <w:szCs w:val="18"/>
              </w:rPr>
              <w:t>时，显示为你“大</w:t>
            </w:r>
            <w:r w:rsidR="006604BA" w:rsidRPr="004E3027">
              <w:rPr>
                <w:rFonts w:asciiTheme="minorEastAsia" w:eastAsiaTheme="minorEastAsia" w:hAnsiTheme="minorEastAsia"/>
                <w:sz w:val="18"/>
                <w:szCs w:val="18"/>
              </w:rPr>
              <w:t>***</w:t>
            </w:r>
            <w:r w:rsidR="006604BA"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925C8B" w14:paraId="7CF4E21B" w14:textId="77777777" w:rsidTr="00B2648F">
        <w:tc>
          <w:tcPr>
            <w:tcW w:w="1614" w:type="dxa"/>
            <w:shd w:val="clear" w:color="auto" w:fill="FFFFFF"/>
          </w:tcPr>
          <w:p w14:paraId="5514F3B9" w14:textId="77777777" w:rsidR="00925C8B" w:rsidRPr="00E438AC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avatar</w:t>
            </w:r>
          </w:p>
        </w:tc>
        <w:tc>
          <w:tcPr>
            <w:tcW w:w="1025" w:type="dxa"/>
            <w:shd w:val="clear" w:color="auto" w:fill="FFFFFF"/>
          </w:tcPr>
          <w:p w14:paraId="1FD6DB8C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0B14D73" w14:textId="7EF858C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用户头像访问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  <w:r w:rsidR="006604BA">
              <w:rPr>
                <w:rFonts w:hint="eastAsia"/>
                <w:sz w:val="18"/>
                <w:szCs w:val="18"/>
              </w:rPr>
              <w:t>，当</w:t>
            </w:r>
            <w:r w:rsidR="006604BA">
              <w:rPr>
                <w:rFonts w:hint="eastAsia"/>
                <w:sz w:val="18"/>
                <w:szCs w:val="18"/>
              </w:rPr>
              <w:t>forShare</w:t>
            </w:r>
            <w:r w:rsidR="006604BA">
              <w:rPr>
                <w:rFonts w:hint="eastAsia"/>
                <w:sz w:val="18"/>
                <w:szCs w:val="18"/>
              </w:rPr>
              <w:t>为</w:t>
            </w:r>
            <w:r w:rsidR="006604BA">
              <w:rPr>
                <w:rFonts w:hint="eastAsia"/>
                <w:sz w:val="18"/>
                <w:szCs w:val="18"/>
              </w:rPr>
              <w:t>true</w:t>
            </w:r>
            <w:r w:rsidR="006604BA">
              <w:rPr>
                <w:rFonts w:hint="eastAsia"/>
                <w:sz w:val="18"/>
                <w:szCs w:val="18"/>
              </w:rPr>
              <w:t>时，显示为“大”，就是此人的姓</w:t>
            </w:r>
          </w:p>
        </w:tc>
      </w:tr>
      <w:tr w:rsidR="00E44D2B" w14:paraId="21AC873B" w14:textId="77777777" w:rsidTr="00B2648F">
        <w:trPr>
          <w:ins w:id="411" w:author="jiancheng jia" w:date="2015-06-22T20:13:00Z"/>
        </w:trPr>
        <w:tc>
          <w:tcPr>
            <w:tcW w:w="1614" w:type="dxa"/>
            <w:shd w:val="clear" w:color="auto" w:fill="FFFFFF"/>
          </w:tcPr>
          <w:p w14:paraId="64D90D81" w14:textId="72CCAD36" w:rsidR="00E44D2B" w:rsidRPr="00E438AC" w:rsidRDefault="00E44D2B" w:rsidP="00B2648F">
            <w:pPr>
              <w:jc w:val="center"/>
              <w:rPr>
                <w:ins w:id="412" w:author="jiancheng jia" w:date="2015-06-22T20:13:00Z"/>
                <w:b/>
                <w:sz w:val="18"/>
                <w:szCs w:val="18"/>
              </w:rPr>
            </w:pPr>
            <w:ins w:id="413" w:author="jiancheng jia" w:date="2015-06-22T20:13:00Z">
              <w:r>
                <w:rPr>
                  <w:b/>
                  <w:sz w:val="18"/>
                  <w:szCs w:val="18"/>
                </w:rPr>
                <w:t>schoolName</w:t>
              </w:r>
            </w:ins>
          </w:p>
        </w:tc>
        <w:tc>
          <w:tcPr>
            <w:tcW w:w="1025" w:type="dxa"/>
            <w:shd w:val="clear" w:color="auto" w:fill="FFFFFF"/>
          </w:tcPr>
          <w:p w14:paraId="75E7EBE5" w14:textId="311DD519" w:rsidR="00E44D2B" w:rsidRDefault="00E44D2B" w:rsidP="00B2648F">
            <w:pPr>
              <w:rPr>
                <w:ins w:id="414" w:author="jiancheng jia" w:date="2015-06-22T20:13:00Z"/>
                <w:sz w:val="18"/>
                <w:szCs w:val="18"/>
              </w:rPr>
            </w:pPr>
            <w:ins w:id="415" w:author="jiancheng jia" w:date="2015-06-22T20:13:00Z">
              <w:r>
                <w:rPr>
                  <w:rFonts w:hint="eastAsia"/>
                  <w:sz w:val="18"/>
                  <w:szCs w:val="18"/>
                </w:rPr>
                <w:t>String</w:t>
              </w:r>
            </w:ins>
          </w:p>
        </w:tc>
        <w:tc>
          <w:tcPr>
            <w:tcW w:w="5883" w:type="dxa"/>
            <w:shd w:val="clear" w:color="auto" w:fill="FFFFFF"/>
          </w:tcPr>
          <w:p w14:paraId="5D51AED2" w14:textId="660D8014" w:rsidR="00E44D2B" w:rsidRDefault="00E44D2B" w:rsidP="00B2648F">
            <w:pPr>
              <w:rPr>
                <w:ins w:id="416" w:author="jiancheng jia" w:date="2015-06-22T20:13:00Z"/>
                <w:sz w:val="18"/>
                <w:szCs w:val="18"/>
              </w:rPr>
            </w:pPr>
            <w:ins w:id="417" w:author="jiancheng jia" w:date="2015-06-22T20:14:00Z">
              <w:r>
                <w:rPr>
                  <w:rFonts w:hint="eastAsia"/>
                  <w:sz w:val="18"/>
                  <w:szCs w:val="18"/>
                </w:rPr>
                <w:t>所属学校</w:t>
              </w:r>
            </w:ins>
          </w:p>
        </w:tc>
      </w:tr>
    </w:tbl>
    <w:p w14:paraId="599321E3" w14:textId="77777777" w:rsidR="00925C8B" w:rsidRPr="00387E5D" w:rsidRDefault="00925C8B" w:rsidP="00925C8B"/>
    <w:p w14:paraId="7C87F9DF" w14:textId="77777777" w:rsidR="00925C8B" w:rsidRDefault="00925C8B" w:rsidP="00925C8B">
      <w:pPr>
        <w:pStyle w:val="a6"/>
      </w:pPr>
      <w:r>
        <w:t>hotComment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925C8B" w14:paraId="421ECDB6" w14:textId="77777777" w:rsidTr="00B2648F">
        <w:tc>
          <w:tcPr>
            <w:tcW w:w="1614" w:type="dxa"/>
            <w:shd w:val="clear" w:color="auto" w:fill="FFFFFF"/>
          </w:tcPr>
          <w:p w14:paraId="0789DC3F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4ED316A8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13190699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25C8B" w14:paraId="5ADB3E4D" w14:textId="77777777" w:rsidTr="00B2648F">
        <w:tc>
          <w:tcPr>
            <w:tcW w:w="1614" w:type="dxa"/>
            <w:shd w:val="clear" w:color="auto" w:fill="FFFFFF"/>
          </w:tcPr>
          <w:p w14:paraId="32C68673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25" w:type="dxa"/>
            <w:shd w:val="clear" w:color="auto" w:fill="FFFFFF"/>
          </w:tcPr>
          <w:p w14:paraId="0520C0A0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48A5B3E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25C8B" w14:paraId="18CE7C80" w14:textId="77777777" w:rsidTr="00B2648F">
        <w:tc>
          <w:tcPr>
            <w:tcW w:w="1614" w:type="dxa"/>
            <w:shd w:val="clear" w:color="auto" w:fill="FFFFFF"/>
          </w:tcPr>
          <w:p w14:paraId="27F1F594" w14:textId="77777777" w:rsidR="00925C8B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postsId</w:t>
            </w:r>
          </w:p>
        </w:tc>
        <w:tc>
          <w:tcPr>
            <w:tcW w:w="1025" w:type="dxa"/>
            <w:shd w:val="clear" w:color="auto" w:fill="FFFFFF"/>
          </w:tcPr>
          <w:p w14:paraId="0866EDEF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6FC2A205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所属帖子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25C8B" w14:paraId="0BD8E89A" w14:textId="77777777" w:rsidTr="00B2648F">
        <w:tc>
          <w:tcPr>
            <w:tcW w:w="1614" w:type="dxa"/>
            <w:shd w:val="clear" w:color="auto" w:fill="FFFFFF"/>
          </w:tcPr>
          <w:p w14:paraId="448AF685" w14:textId="77777777" w:rsidR="00925C8B" w:rsidRPr="00E438AC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1025" w:type="dxa"/>
            <w:shd w:val="clear" w:color="auto" w:fill="FFFFFF"/>
          </w:tcPr>
          <w:p w14:paraId="222012C0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437C1FB3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评论人</w:t>
            </w:r>
          </w:p>
        </w:tc>
      </w:tr>
      <w:tr w:rsidR="00925C8B" w14:paraId="4CC0DA26" w14:textId="77777777" w:rsidTr="00B2648F">
        <w:tc>
          <w:tcPr>
            <w:tcW w:w="1614" w:type="dxa"/>
            <w:shd w:val="clear" w:color="auto" w:fill="FFFFFF"/>
          </w:tcPr>
          <w:p w14:paraId="1B6015DE" w14:textId="77777777" w:rsidR="00925C8B" w:rsidRPr="00152822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25" w:type="dxa"/>
            <w:shd w:val="clear" w:color="auto" w:fill="FFFFFF"/>
          </w:tcPr>
          <w:p w14:paraId="5033A8C9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68DEF744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</w:tr>
      <w:tr w:rsidR="00925C8B" w14:paraId="76D7DCB9" w14:textId="77777777" w:rsidTr="00B2648F">
        <w:tc>
          <w:tcPr>
            <w:tcW w:w="1614" w:type="dxa"/>
            <w:shd w:val="clear" w:color="auto" w:fill="FFFFFF"/>
          </w:tcPr>
          <w:p w14:paraId="1D7DB39B" w14:textId="77777777" w:rsidR="00925C8B" w:rsidRPr="00152822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praiseNum</w:t>
            </w:r>
          </w:p>
        </w:tc>
        <w:tc>
          <w:tcPr>
            <w:tcW w:w="1025" w:type="dxa"/>
            <w:shd w:val="clear" w:color="auto" w:fill="FFFFFF"/>
          </w:tcPr>
          <w:p w14:paraId="7A6005F1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0D0D713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赞数量</w:t>
            </w:r>
          </w:p>
        </w:tc>
      </w:tr>
      <w:tr w:rsidR="00925C8B" w14:paraId="6B3FCE65" w14:textId="77777777" w:rsidTr="00B2648F">
        <w:tc>
          <w:tcPr>
            <w:tcW w:w="1614" w:type="dxa"/>
            <w:shd w:val="clear" w:color="auto" w:fill="FFFFFF"/>
          </w:tcPr>
          <w:p w14:paraId="523BA9D4" w14:textId="77777777" w:rsidR="00925C8B" w:rsidRPr="00152822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floor</w:t>
            </w:r>
          </w:p>
        </w:tc>
        <w:tc>
          <w:tcPr>
            <w:tcW w:w="1025" w:type="dxa"/>
            <w:shd w:val="clear" w:color="auto" w:fill="FFFFFF"/>
          </w:tcPr>
          <w:p w14:paraId="55EF1756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05F189B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所属楼层</w:t>
            </w:r>
          </w:p>
        </w:tc>
      </w:tr>
      <w:tr w:rsidR="00925C8B" w14:paraId="492680CA" w14:textId="77777777" w:rsidTr="00B2648F">
        <w:tc>
          <w:tcPr>
            <w:tcW w:w="1614" w:type="dxa"/>
            <w:shd w:val="clear" w:color="auto" w:fill="FFFFFF"/>
          </w:tcPr>
          <w:p w14:paraId="09DDDB9A" w14:textId="77777777" w:rsidR="00925C8B" w:rsidRPr="00152822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praiseId</w:t>
            </w:r>
          </w:p>
        </w:tc>
        <w:tc>
          <w:tcPr>
            <w:tcW w:w="1025" w:type="dxa"/>
            <w:shd w:val="clear" w:color="auto" w:fill="FFFFFF"/>
          </w:tcPr>
          <w:p w14:paraId="1F3E4D6F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342D4E6D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，如果有值，显示已赞</w:t>
            </w:r>
          </w:p>
        </w:tc>
      </w:tr>
      <w:tr w:rsidR="00925C8B" w14:paraId="23832642" w14:textId="77777777" w:rsidTr="00B2648F">
        <w:tc>
          <w:tcPr>
            <w:tcW w:w="1614" w:type="dxa"/>
            <w:shd w:val="clear" w:color="auto" w:fill="FFFFFF"/>
          </w:tcPr>
          <w:p w14:paraId="6527B360" w14:textId="77777777" w:rsidR="00925C8B" w:rsidRPr="00152822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parents</w:t>
            </w:r>
          </w:p>
        </w:tc>
        <w:tc>
          <w:tcPr>
            <w:tcW w:w="1025" w:type="dxa"/>
            <w:shd w:val="clear" w:color="auto" w:fill="FFFFFF"/>
          </w:tcPr>
          <w:p w14:paraId="3F195C97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4B01EA37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上级评论，用于显示高楼</w:t>
            </w:r>
          </w:p>
        </w:tc>
      </w:tr>
      <w:tr w:rsidR="00925C8B" w14:paraId="7D4E6843" w14:textId="77777777" w:rsidTr="00B2648F">
        <w:tc>
          <w:tcPr>
            <w:tcW w:w="1614" w:type="dxa"/>
            <w:shd w:val="clear" w:color="auto" w:fill="FFFFFF"/>
          </w:tcPr>
          <w:p w14:paraId="795F897D" w14:textId="77777777" w:rsidR="00925C8B" w:rsidRPr="00152822" w:rsidRDefault="00925C8B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createTime</w:t>
            </w:r>
          </w:p>
        </w:tc>
        <w:tc>
          <w:tcPr>
            <w:tcW w:w="1025" w:type="dxa"/>
            <w:shd w:val="clear" w:color="auto" w:fill="FFFFFF"/>
          </w:tcPr>
          <w:p w14:paraId="612A869B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377ACE70" w14:textId="77777777" w:rsidR="00925C8B" w:rsidRDefault="00925C8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评论时间</w:t>
            </w:r>
          </w:p>
        </w:tc>
      </w:tr>
      <w:tr w:rsidR="00E44D2B" w14:paraId="3393881E" w14:textId="77777777" w:rsidTr="00B2648F">
        <w:trPr>
          <w:ins w:id="418" w:author="jiancheng jia" w:date="2015-06-22T20:14:00Z"/>
        </w:trPr>
        <w:tc>
          <w:tcPr>
            <w:tcW w:w="1614" w:type="dxa"/>
            <w:shd w:val="clear" w:color="auto" w:fill="FFFFFF"/>
          </w:tcPr>
          <w:p w14:paraId="1FC208DC" w14:textId="4DFC6608" w:rsidR="00E44D2B" w:rsidRPr="00152822" w:rsidRDefault="00E44D2B" w:rsidP="00B2648F">
            <w:pPr>
              <w:jc w:val="center"/>
              <w:rPr>
                <w:ins w:id="419" w:author="jiancheng jia" w:date="2015-06-22T20:14:00Z"/>
                <w:b/>
                <w:sz w:val="18"/>
                <w:szCs w:val="18"/>
              </w:rPr>
            </w:pPr>
            <w:ins w:id="420" w:author="jiancheng jia" w:date="2015-06-22T20:14:00Z">
              <w:r w:rsidRPr="00E44D2B">
                <w:rPr>
                  <w:b/>
                  <w:sz w:val="18"/>
                  <w:szCs w:val="18"/>
                </w:rPr>
                <w:t>matchRanking</w:t>
              </w:r>
            </w:ins>
          </w:p>
        </w:tc>
        <w:tc>
          <w:tcPr>
            <w:tcW w:w="1025" w:type="dxa"/>
            <w:shd w:val="clear" w:color="auto" w:fill="FFFFFF"/>
          </w:tcPr>
          <w:p w14:paraId="71DA9CFC" w14:textId="66E31892" w:rsidR="00E44D2B" w:rsidRDefault="00E44D2B" w:rsidP="00B2648F">
            <w:pPr>
              <w:rPr>
                <w:ins w:id="421" w:author="jiancheng jia" w:date="2015-06-22T20:14:00Z"/>
                <w:sz w:val="18"/>
                <w:szCs w:val="18"/>
              </w:rPr>
            </w:pPr>
            <w:ins w:id="422" w:author="jiancheng jia" w:date="2015-06-22T20:14:00Z">
              <w:r>
                <w:rPr>
                  <w:rFonts w:hint="eastAsia"/>
                  <w:sz w:val="18"/>
                  <w:szCs w:val="18"/>
                </w:rPr>
                <w:t>Object</w:t>
              </w:r>
            </w:ins>
          </w:p>
        </w:tc>
        <w:tc>
          <w:tcPr>
            <w:tcW w:w="5883" w:type="dxa"/>
            <w:shd w:val="clear" w:color="auto" w:fill="FFFFFF"/>
          </w:tcPr>
          <w:p w14:paraId="6AC5712C" w14:textId="53E37A4F" w:rsidR="00E44D2B" w:rsidRDefault="00E44D2B" w:rsidP="00B2648F">
            <w:pPr>
              <w:rPr>
                <w:ins w:id="423" w:author="jiancheng jia" w:date="2015-06-22T20:14:00Z"/>
                <w:sz w:val="18"/>
                <w:szCs w:val="18"/>
              </w:rPr>
            </w:pPr>
            <w:ins w:id="424" w:author="jiancheng jia" w:date="2015-06-22T20:14:00Z">
              <w:r>
                <w:rPr>
                  <w:rFonts w:hint="eastAsia"/>
                  <w:sz w:val="18"/>
                  <w:szCs w:val="18"/>
                </w:rPr>
                <w:t>当前帖子孩子的排名</w:t>
              </w:r>
            </w:ins>
            <w:ins w:id="425" w:author="jiancheng jia" w:date="2015-06-22T20:15:00Z">
              <w:r>
                <w:rPr>
                  <w:rFonts w:hint="eastAsia"/>
                  <w:sz w:val="18"/>
                  <w:szCs w:val="18"/>
                </w:rPr>
                <w:t>信息</w:t>
              </w:r>
            </w:ins>
          </w:p>
        </w:tc>
      </w:tr>
    </w:tbl>
    <w:p w14:paraId="2089F77C" w14:textId="77777777" w:rsidR="008435D1" w:rsidRDefault="008435D1" w:rsidP="008435D1">
      <w:pPr>
        <w:pStyle w:val="a6"/>
        <w:rPr>
          <w:ins w:id="426" w:author="jiancheng jia" w:date="2015-06-22T20:15:00Z"/>
          <w:sz w:val="18"/>
          <w:szCs w:val="18"/>
        </w:rPr>
      </w:pPr>
    </w:p>
    <w:p w14:paraId="4BAC2663" w14:textId="50E4A18B" w:rsidR="008435D1" w:rsidRDefault="008435D1" w:rsidP="008435D1">
      <w:pPr>
        <w:pStyle w:val="a6"/>
        <w:rPr>
          <w:ins w:id="427" w:author="jiancheng jia" w:date="2015-06-22T20:15:00Z"/>
        </w:rPr>
      </w:pPr>
      <w:ins w:id="428" w:author="jiancheng jia" w:date="2015-06-22T20:15:00Z">
        <w:r w:rsidRPr="00E44D2B">
          <w:rPr>
            <w:sz w:val="18"/>
            <w:szCs w:val="18"/>
          </w:rPr>
          <w:t>matchRanking</w:t>
        </w:r>
        <w:r>
          <w:t>数据部分</w:t>
        </w:r>
      </w:ins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8435D1" w14:paraId="4EF5E8AE" w14:textId="77777777" w:rsidTr="00B2648F">
        <w:trPr>
          <w:ins w:id="429" w:author="jiancheng jia" w:date="2015-06-22T20:15:00Z"/>
        </w:trPr>
        <w:tc>
          <w:tcPr>
            <w:tcW w:w="1614" w:type="dxa"/>
            <w:shd w:val="clear" w:color="auto" w:fill="FFFFFF"/>
          </w:tcPr>
          <w:p w14:paraId="26496F0B" w14:textId="77777777" w:rsidR="008435D1" w:rsidRDefault="008435D1" w:rsidP="00B2648F">
            <w:pPr>
              <w:jc w:val="center"/>
              <w:rPr>
                <w:ins w:id="430" w:author="jiancheng jia" w:date="2015-06-22T20:15:00Z"/>
                <w:b/>
                <w:sz w:val="18"/>
                <w:szCs w:val="18"/>
              </w:rPr>
            </w:pPr>
            <w:ins w:id="431" w:author="jiancheng jia" w:date="2015-06-22T20:15:00Z">
              <w:r>
                <w:rPr>
                  <w:rFonts w:hint="eastAsia"/>
                  <w:b/>
                  <w:sz w:val="18"/>
                  <w:szCs w:val="18"/>
                </w:rPr>
                <w:t>返回字段</w:t>
              </w:r>
            </w:ins>
          </w:p>
        </w:tc>
        <w:tc>
          <w:tcPr>
            <w:tcW w:w="1025" w:type="dxa"/>
            <w:shd w:val="clear" w:color="auto" w:fill="FFFFFF"/>
          </w:tcPr>
          <w:p w14:paraId="6A35D2FC" w14:textId="77777777" w:rsidR="008435D1" w:rsidRDefault="008435D1" w:rsidP="00B2648F">
            <w:pPr>
              <w:jc w:val="center"/>
              <w:rPr>
                <w:ins w:id="432" w:author="jiancheng jia" w:date="2015-06-22T20:15:00Z"/>
                <w:b/>
                <w:sz w:val="18"/>
                <w:szCs w:val="18"/>
              </w:rPr>
            </w:pPr>
            <w:ins w:id="433" w:author="jiancheng jia" w:date="2015-06-22T20:15:00Z">
              <w:r>
                <w:rPr>
                  <w:rFonts w:hint="eastAsia"/>
                  <w:b/>
                  <w:sz w:val="18"/>
                  <w:szCs w:val="18"/>
                </w:rPr>
                <w:t>字段类型</w:t>
              </w:r>
            </w:ins>
          </w:p>
        </w:tc>
        <w:tc>
          <w:tcPr>
            <w:tcW w:w="5883" w:type="dxa"/>
            <w:shd w:val="clear" w:color="auto" w:fill="FFFFFF"/>
          </w:tcPr>
          <w:p w14:paraId="2DEBED28" w14:textId="77777777" w:rsidR="008435D1" w:rsidRDefault="008435D1" w:rsidP="00B2648F">
            <w:pPr>
              <w:jc w:val="center"/>
              <w:rPr>
                <w:ins w:id="434" w:author="jiancheng jia" w:date="2015-06-22T20:15:00Z"/>
                <w:b/>
                <w:sz w:val="18"/>
                <w:szCs w:val="18"/>
              </w:rPr>
            </w:pPr>
            <w:ins w:id="435" w:author="jiancheng jia" w:date="2015-06-22T20:15:00Z">
              <w:r>
                <w:rPr>
                  <w:rFonts w:hint="eastAsia"/>
                  <w:b/>
                  <w:sz w:val="18"/>
                  <w:szCs w:val="18"/>
                </w:rPr>
                <w:t>说明</w:t>
              </w:r>
            </w:ins>
          </w:p>
        </w:tc>
      </w:tr>
      <w:tr w:rsidR="008435D1" w14:paraId="4DB9FF74" w14:textId="77777777" w:rsidTr="00B2648F">
        <w:trPr>
          <w:ins w:id="436" w:author="jiancheng jia" w:date="2015-06-22T20:15:00Z"/>
        </w:trPr>
        <w:tc>
          <w:tcPr>
            <w:tcW w:w="1614" w:type="dxa"/>
            <w:shd w:val="clear" w:color="auto" w:fill="FFFFFF"/>
          </w:tcPr>
          <w:p w14:paraId="4AEC2A2F" w14:textId="77777777" w:rsidR="008435D1" w:rsidRDefault="008435D1" w:rsidP="00B2648F">
            <w:pPr>
              <w:jc w:val="center"/>
              <w:rPr>
                <w:ins w:id="437" w:author="jiancheng jia" w:date="2015-06-22T20:15:00Z"/>
                <w:b/>
                <w:sz w:val="18"/>
                <w:szCs w:val="18"/>
              </w:rPr>
            </w:pPr>
            <w:ins w:id="438" w:author="jiancheng jia" w:date="2015-06-22T20:15:00Z">
              <w:r w:rsidRPr="008263FB">
                <w:rPr>
                  <w:b/>
                  <w:sz w:val="18"/>
                  <w:szCs w:val="18"/>
                </w:rPr>
                <w:t>childId</w:t>
              </w:r>
            </w:ins>
          </w:p>
        </w:tc>
        <w:tc>
          <w:tcPr>
            <w:tcW w:w="1025" w:type="dxa"/>
            <w:shd w:val="clear" w:color="auto" w:fill="FFFFFF"/>
          </w:tcPr>
          <w:p w14:paraId="611B3825" w14:textId="77777777" w:rsidR="008435D1" w:rsidRDefault="008435D1" w:rsidP="00B2648F">
            <w:pPr>
              <w:rPr>
                <w:ins w:id="439" w:author="jiancheng jia" w:date="2015-06-22T20:15:00Z"/>
                <w:sz w:val="18"/>
                <w:szCs w:val="18"/>
              </w:rPr>
            </w:pPr>
            <w:ins w:id="440" w:author="jiancheng jia" w:date="2015-06-22T20:15:00Z">
              <w:r>
                <w:rPr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6C45D2EF" w14:textId="77777777" w:rsidR="008435D1" w:rsidRDefault="008435D1" w:rsidP="00B2648F">
            <w:pPr>
              <w:rPr>
                <w:ins w:id="441" w:author="jiancheng jia" w:date="2015-06-22T20:15:00Z"/>
                <w:sz w:val="18"/>
                <w:szCs w:val="18"/>
              </w:rPr>
            </w:pPr>
            <w:ins w:id="442" w:author="jiancheng jia" w:date="2015-06-22T20:15:00Z">
              <w:r>
                <w:rPr>
                  <w:rFonts w:hint="eastAsia"/>
                  <w:sz w:val="18"/>
                  <w:szCs w:val="18"/>
                </w:rPr>
                <w:t>孩子</w:t>
              </w:r>
              <w:r>
                <w:rPr>
                  <w:rFonts w:hint="eastAsia"/>
                  <w:sz w:val="18"/>
                  <w:szCs w:val="18"/>
                </w:rPr>
                <w:t>id</w:t>
              </w:r>
            </w:ins>
          </w:p>
        </w:tc>
      </w:tr>
      <w:tr w:rsidR="008435D1" w14:paraId="7EA0A890" w14:textId="77777777" w:rsidTr="00B2648F">
        <w:trPr>
          <w:ins w:id="443" w:author="jiancheng jia" w:date="2015-06-22T20:15:00Z"/>
        </w:trPr>
        <w:tc>
          <w:tcPr>
            <w:tcW w:w="1614" w:type="dxa"/>
            <w:shd w:val="clear" w:color="auto" w:fill="FFFFFF"/>
          </w:tcPr>
          <w:p w14:paraId="7389DCE1" w14:textId="77777777" w:rsidR="008435D1" w:rsidRDefault="008435D1" w:rsidP="00B2648F">
            <w:pPr>
              <w:jc w:val="center"/>
              <w:rPr>
                <w:ins w:id="444" w:author="jiancheng jia" w:date="2015-06-22T20:15:00Z"/>
                <w:b/>
                <w:sz w:val="18"/>
                <w:szCs w:val="18"/>
              </w:rPr>
            </w:pPr>
            <w:ins w:id="445" w:author="jiancheng jia" w:date="2015-06-22T20:15:00Z">
              <w:r w:rsidRPr="006641B0">
                <w:rPr>
                  <w:b/>
                  <w:sz w:val="18"/>
                  <w:szCs w:val="18"/>
                </w:rPr>
                <w:t>childName</w:t>
              </w:r>
            </w:ins>
          </w:p>
        </w:tc>
        <w:tc>
          <w:tcPr>
            <w:tcW w:w="1025" w:type="dxa"/>
            <w:shd w:val="clear" w:color="auto" w:fill="FFFFFF"/>
          </w:tcPr>
          <w:p w14:paraId="0AEB987B" w14:textId="77777777" w:rsidR="008435D1" w:rsidRDefault="008435D1" w:rsidP="00B2648F">
            <w:pPr>
              <w:rPr>
                <w:ins w:id="446" w:author="jiancheng jia" w:date="2015-06-22T20:15:00Z"/>
                <w:sz w:val="18"/>
                <w:szCs w:val="18"/>
              </w:rPr>
            </w:pPr>
            <w:ins w:id="447" w:author="jiancheng jia" w:date="2015-06-22T20:15:00Z">
              <w:r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5883" w:type="dxa"/>
            <w:shd w:val="clear" w:color="auto" w:fill="FFFFFF"/>
          </w:tcPr>
          <w:p w14:paraId="0B455A2A" w14:textId="77777777" w:rsidR="008435D1" w:rsidRDefault="008435D1" w:rsidP="00B2648F">
            <w:pPr>
              <w:rPr>
                <w:ins w:id="448" w:author="jiancheng jia" w:date="2015-06-22T20:15:00Z"/>
                <w:sz w:val="18"/>
                <w:szCs w:val="18"/>
              </w:rPr>
            </w:pPr>
            <w:ins w:id="449" w:author="jiancheng jia" w:date="2015-06-22T20:15:00Z">
              <w:r>
                <w:rPr>
                  <w:rFonts w:hint="eastAsia"/>
                  <w:sz w:val="18"/>
                  <w:szCs w:val="18"/>
                </w:rPr>
                <w:t>孩子</w:t>
              </w:r>
              <w:r>
                <w:rPr>
                  <w:sz w:val="18"/>
                  <w:szCs w:val="18"/>
                </w:rPr>
                <w:t>名称</w:t>
              </w:r>
              <w:r>
                <w:rPr>
                  <w:rFonts w:hint="eastAsia"/>
                  <w:sz w:val="18"/>
                  <w:szCs w:val="18"/>
                </w:rPr>
                <w:t>，</w:t>
              </w:r>
              <w:r>
                <w:rPr>
                  <w:sz w:val="18"/>
                  <w:szCs w:val="18"/>
                </w:rPr>
                <w:t>如北京张美丽</w:t>
              </w:r>
            </w:ins>
          </w:p>
        </w:tc>
      </w:tr>
      <w:tr w:rsidR="008435D1" w14:paraId="59EDD2CC" w14:textId="77777777" w:rsidTr="00B2648F">
        <w:trPr>
          <w:ins w:id="450" w:author="jiancheng jia" w:date="2015-06-22T20:15:00Z"/>
        </w:trPr>
        <w:tc>
          <w:tcPr>
            <w:tcW w:w="1614" w:type="dxa"/>
            <w:shd w:val="clear" w:color="auto" w:fill="FFFFFF"/>
          </w:tcPr>
          <w:p w14:paraId="746F9C10" w14:textId="77777777" w:rsidR="008435D1" w:rsidRPr="00E438AC" w:rsidRDefault="008435D1" w:rsidP="00B2648F">
            <w:pPr>
              <w:jc w:val="center"/>
              <w:rPr>
                <w:ins w:id="451" w:author="jiancheng jia" w:date="2015-06-22T20:15:00Z"/>
                <w:b/>
                <w:sz w:val="18"/>
                <w:szCs w:val="18"/>
              </w:rPr>
            </w:pPr>
            <w:ins w:id="452" w:author="jiancheng jia" w:date="2015-06-22T20:15:00Z">
              <w:r w:rsidRPr="006641B0">
                <w:rPr>
                  <w:b/>
                  <w:sz w:val="18"/>
                  <w:szCs w:val="18"/>
                </w:rPr>
                <w:t>rank</w:t>
              </w:r>
            </w:ins>
          </w:p>
        </w:tc>
        <w:tc>
          <w:tcPr>
            <w:tcW w:w="1025" w:type="dxa"/>
            <w:shd w:val="clear" w:color="auto" w:fill="FFFFFF"/>
          </w:tcPr>
          <w:p w14:paraId="78C30679" w14:textId="77777777" w:rsidR="008435D1" w:rsidRDefault="008435D1" w:rsidP="00B2648F">
            <w:pPr>
              <w:rPr>
                <w:ins w:id="453" w:author="jiancheng jia" w:date="2015-06-22T20:15:00Z"/>
                <w:sz w:val="18"/>
                <w:szCs w:val="18"/>
              </w:rPr>
            </w:pPr>
            <w:ins w:id="454" w:author="jiancheng jia" w:date="2015-06-22T20:15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6CDC491D" w14:textId="77777777" w:rsidR="008435D1" w:rsidRDefault="008435D1" w:rsidP="00B2648F">
            <w:pPr>
              <w:rPr>
                <w:ins w:id="455" w:author="jiancheng jia" w:date="2015-06-22T20:15:00Z"/>
                <w:sz w:val="18"/>
                <w:szCs w:val="18"/>
              </w:rPr>
            </w:pPr>
            <w:ins w:id="456" w:author="jiancheng jia" w:date="2015-06-22T20:15:00Z">
              <w:r>
                <w:rPr>
                  <w:rFonts w:hint="eastAsia"/>
                  <w:sz w:val="18"/>
                  <w:szCs w:val="18"/>
                </w:rPr>
                <w:t>当前排名</w:t>
              </w:r>
            </w:ins>
          </w:p>
        </w:tc>
      </w:tr>
      <w:tr w:rsidR="008435D1" w14:paraId="496EDD54" w14:textId="77777777" w:rsidTr="00B2648F">
        <w:trPr>
          <w:ins w:id="457" w:author="jiancheng jia" w:date="2015-06-22T20:15:00Z"/>
        </w:trPr>
        <w:tc>
          <w:tcPr>
            <w:tcW w:w="1614" w:type="dxa"/>
            <w:shd w:val="clear" w:color="auto" w:fill="FFFFFF"/>
          </w:tcPr>
          <w:p w14:paraId="13BCC04B" w14:textId="77777777" w:rsidR="008435D1" w:rsidRPr="00E438AC" w:rsidRDefault="008435D1" w:rsidP="00B2648F">
            <w:pPr>
              <w:jc w:val="center"/>
              <w:rPr>
                <w:ins w:id="458" w:author="jiancheng jia" w:date="2015-06-22T20:15:00Z"/>
                <w:b/>
                <w:sz w:val="18"/>
                <w:szCs w:val="18"/>
              </w:rPr>
            </w:pPr>
            <w:ins w:id="459" w:author="jiancheng jia" w:date="2015-06-22T20:15:00Z">
              <w:r w:rsidRPr="006641B0">
                <w:rPr>
                  <w:b/>
                  <w:sz w:val="18"/>
                  <w:szCs w:val="18"/>
                </w:rPr>
                <w:t>voteNum</w:t>
              </w:r>
            </w:ins>
          </w:p>
        </w:tc>
        <w:tc>
          <w:tcPr>
            <w:tcW w:w="1025" w:type="dxa"/>
            <w:shd w:val="clear" w:color="auto" w:fill="FFFFFF"/>
          </w:tcPr>
          <w:p w14:paraId="4B29AB1A" w14:textId="77777777" w:rsidR="008435D1" w:rsidRDefault="008435D1" w:rsidP="00B2648F">
            <w:pPr>
              <w:rPr>
                <w:ins w:id="460" w:author="jiancheng jia" w:date="2015-06-22T20:15:00Z"/>
                <w:sz w:val="18"/>
                <w:szCs w:val="18"/>
              </w:rPr>
            </w:pPr>
            <w:ins w:id="461" w:author="jiancheng jia" w:date="2015-06-22T20:15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1895E495" w14:textId="77777777" w:rsidR="008435D1" w:rsidRDefault="008435D1" w:rsidP="00B2648F">
            <w:pPr>
              <w:rPr>
                <w:ins w:id="462" w:author="jiancheng jia" w:date="2015-06-22T20:15:00Z"/>
                <w:sz w:val="18"/>
                <w:szCs w:val="18"/>
              </w:rPr>
            </w:pPr>
            <w:ins w:id="463" w:author="jiancheng jia" w:date="2015-06-22T20:15:00Z">
              <w:r>
                <w:rPr>
                  <w:rFonts w:hint="eastAsia"/>
                  <w:sz w:val="18"/>
                  <w:szCs w:val="18"/>
                </w:rPr>
                <w:t>当前票数</w:t>
              </w:r>
            </w:ins>
          </w:p>
        </w:tc>
      </w:tr>
      <w:tr w:rsidR="008435D1" w14:paraId="0F844EBB" w14:textId="77777777" w:rsidTr="00B2648F">
        <w:trPr>
          <w:ins w:id="464" w:author="jiancheng jia" w:date="2015-06-22T20:15:00Z"/>
        </w:trPr>
        <w:tc>
          <w:tcPr>
            <w:tcW w:w="1614" w:type="dxa"/>
            <w:shd w:val="clear" w:color="auto" w:fill="FFFFFF"/>
          </w:tcPr>
          <w:p w14:paraId="3D2DB802" w14:textId="77777777" w:rsidR="008435D1" w:rsidRPr="006641B0" w:rsidRDefault="008435D1" w:rsidP="00B2648F">
            <w:pPr>
              <w:jc w:val="center"/>
              <w:rPr>
                <w:ins w:id="465" w:author="jiancheng jia" w:date="2015-06-22T20:15:00Z"/>
                <w:b/>
                <w:sz w:val="18"/>
                <w:szCs w:val="18"/>
              </w:rPr>
            </w:pPr>
            <w:ins w:id="466" w:author="jiancheng jia" w:date="2015-06-22T20:15:00Z">
              <w:r w:rsidRPr="008263FB">
                <w:rPr>
                  <w:b/>
                  <w:sz w:val="18"/>
                  <w:szCs w:val="18"/>
                </w:rPr>
                <w:t>distance</w:t>
              </w:r>
            </w:ins>
          </w:p>
        </w:tc>
        <w:tc>
          <w:tcPr>
            <w:tcW w:w="1025" w:type="dxa"/>
            <w:shd w:val="clear" w:color="auto" w:fill="FFFFFF"/>
          </w:tcPr>
          <w:p w14:paraId="1DF8EC10" w14:textId="77777777" w:rsidR="008435D1" w:rsidRDefault="008435D1" w:rsidP="00B2648F">
            <w:pPr>
              <w:rPr>
                <w:ins w:id="467" w:author="jiancheng jia" w:date="2015-06-22T20:15:00Z"/>
                <w:sz w:val="18"/>
                <w:szCs w:val="18"/>
              </w:rPr>
            </w:pPr>
            <w:ins w:id="468" w:author="jiancheng jia" w:date="2015-06-22T20:15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7184D24A" w14:textId="77777777" w:rsidR="008435D1" w:rsidRDefault="008435D1" w:rsidP="00B2648F">
            <w:pPr>
              <w:rPr>
                <w:ins w:id="469" w:author="jiancheng jia" w:date="2015-06-22T20:15:00Z"/>
                <w:sz w:val="18"/>
                <w:szCs w:val="18"/>
              </w:rPr>
            </w:pPr>
            <w:ins w:id="470" w:author="jiancheng jia" w:date="2015-06-22T20:15:00Z">
              <w:r>
                <w:rPr>
                  <w:rFonts w:hint="eastAsia"/>
                  <w:sz w:val="18"/>
                  <w:szCs w:val="18"/>
                </w:rPr>
                <w:t>距离第一名还差多少票</w:t>
              </w:r>
            </w:ins>
          </w:p>
        </w:tc>
      </w:tr>
      <w:tr w:rsidR="008435D1" w14:paraId="7AE1EEA8" w14:textId="77777777" w:rsidTr="00B2648F">
        <w:trPr>
          <w:ins w:id="471" w:author="jiancheng jia" w:date="2015-06-22T20:15:00Z"/>
        </w:trPr>
        <w:tc>
          <w:tcPr>
            <w:tcW w:w="1614" w:type="dxa"/>
            <w:shd w:val="clear" w:color="auto" w:fill="FFFFFF"/>
          </w:tcPr>
          <w:p w14:paraId="61CD1A7F" w14:textId="77777777" w:rsidR="008435D1" w:rsidRPr="008263FB" w:rsidRDefault="008435D1" w:rsidP="00B2648F">
            <w:pPr>
              <w:jc w:val="center"/>
              <w:rPr>
                <w:ins w:id="472" w:author="jiancheng jia" w:date="2015-06-22T20:15:00Z"/>
                <w:b/>
                <w:sz w:val="18"/>
                <w:szCs w:val="18"/>
              </w:rPr>
            </w:pPr>
            <w:ins w:id="473" w:author="jiancheng jia" w:date="2015-06-22T20:15:00Z">
              <w:r w:rsidRPr="008263FB">
                <w:rPr>
                  <w:b/>
                  <w:sz w:val="18"/>
                  <w:szCs w:val="18"/>
                </w:rPr>
                <w:t>address</w:t>
              </w:r>
            </w:ins>
          </w:p>
        </w:tc>
        <w:tc>
          <w:tcPr>
            <w:tcW w:w="1025" w:type="dxa"/>
            <w:shd w:val="clear" w:color="auto" w:fill="FFFFFF"/>
          </w:tcPr>
          <w:p w14:paraId="147E6DAE" w14:textId="77777777" w:rsidR="008435D1" w:rsidRDefault="008435D1" w:rsidP="00B2648F">
            <w:pPr>
              <w:rPr>
                <w:ins w:id="474" w:author="jiancheng jia" w:date="2015-06-22T20:15:00Z"/>
                <w:sz w:val="18"/>
                <w:szCs w:val="18"/>
              </w:rPr>
            </w:pPr>
            <w:ins w:id="475" w:author="jiancheng jia" w:date="2015-06-22T20:15:00Z">
              <w:r>
                <w:rPr>
                  <w:rFonts w:hint="eastAsia"/>
                  <w:sz w:val="18"/>
                  <w:szCs w:val="18"/>
                </w:rPr>
                <w:t>String</w:t>
              </w:r>
            </w:ins>
          </w:p>
        </w:tc>
        <w:tc>
          <w:tcPr>
            <w:tcW w:w="5883" w:type="dxa"/>
            <w:shd w:val="clear" w:color="auto" w:fill="FFFFFF"/>
          </w:tcPr>
          <w:p w14:paraId="51426322" w14:textId="77777777" w:rsidR="008435D1" w:rsidRDefault="008435D1" w:rsidP="00B2648F">
            <w:pPr>
              <w:rPr>
                <w:ins w:id="476" w:author="jiancheng jia" w:date="2015-06-22T20:15:00Z"/>
                <w:sz w:val="18"/>
                <w:szCs w:val="18"/>
              </w:rPr>
            </w:pPr>
            <w:ins w:id="477" w:author="jiancheng jia" w:date="2015-06-22T20:15:00Z">
              <w:r>
                <w:rPr>
                  <w:rFonts w:hint="eastAsia"/>
                  <w:sz w:val="18"/>
                  <w:szCs w:val="18"/>
                </w:rPr>
                <w:t>当前所在赛区</w:t>
              </w:r>
              <w:r>
                <w:rPr>
                  <w:rFonts w:hint="eastAsia"/>
                  <w:sz w:val="18"/>
                  <w:szCs w:val="18"/>
                </w:rPr>
                <w:t xml:space="preserve"> </w:t>
              </w:r>
              <w:r>
                <w:rPr>
                  <w:rFonts w:hint="eastAsia"/>
                  <w:sz w:val="18"/>
                  <w:szCs w:val="18"/>
                </w:rPr>
                <w:t>分组</w:t>
              </w:r>
            </w:ins>
          </w:p>
        </w:tc>
      </w:tr>
      <w:tr w:rsidR="008435D1" w14:paraId="005A3AAF" w14:textId="77777777" w:rsidTr="00B2648F">
        <w:trPr>
          <w:ins w:id="478" w:author="jiancheng jia" w:date="2015-06-22T20:15:00Z"/>
        </w:trPr>
        <w:tc>
          <w:tcPr>
            <w:tcW w:w="1614" w:type="dxa"/>
            <w:shd w:val="clear" w:color="auto" w:fill="FFFFFF"/>
          </w:tcPr>
          <w:p w14:paraId="488DA508" w14:textId="77777777" w:rsidR="008435D1" w:rsidRPr="008263FB" w:rsidRDefault="008435D1" w:rsidP="00B2648F">
            <w:pPr>
              <w:jc w:val="center"/>
              <w:rPr>
                <w:ins w:id="479" w:author="jiancheng jia" w:date="2015-06-22T20:15:00Z"/>
                <w:b/>
                <w:sz w:val="18"/>
                <w:szCs w:val="18"/>
              </w:rPr>
            </w:pPr>
            <w:ins w:id="480" w:author="jiancheng jia" w:date="2015-06-22T20:15:00Z">
              <w:r w:rsidRPr="008263FB">
                <w:rPr>
                  <w:b/>
                  <w:sz w:val="18"/>
                  <w:szCs w:val="18"/>
                </w:rPr>
                <w:t>selfChild</w:t>
              </w:r>
            </w:ins>
          </w:p>
        </w:tc>
        <w:tc>
          <w:tcPr>
            <w:tcW w:w="1025" w:type="dxa"/>
            <w:shd w:val="clear" w:color="auto" w:fill="FFFFFF"/>
          </w:tcPr>
          <w:p w14:paraId="7D010370" w14:textId="77777777" w:rsidR="008435D1" w:rsidRDefault="008435D1" w:rsidP="00B2648F">
            <w:pPr>
              <w:rPr>
                <w:ins w:id="481" w:author="jiancheng jia" w:date="2015-06-22T20:15:00Z"/>
                <w:sz w:val="18"/>
                <w:szCs w:val="18"/>
              </w:rPr>
            </w:pPr>
            <w:ins w:id="482" w:author="jiancheng jia" w:date="2015-06-22T20:15:00Z">
              <w:r>
                <w:rPr>
                  <w:sz w:val="18"/>
                  <w:szCs w:val="18"/>
                </w:rPr>
                <w:t>Boolean</w:t>
              </w:r>
            </w:ins>
          </w:p>
        </w:tc>
        <w:tc>
          <w:tcPr>
            <w:tcW w:w="5883" w:type="dxa"/>
            <w:shd w:val="clear" w:color="auto" w:fill="FFFFFF"/>
          </w:tcPr>
          <w:p w14:paraId="2AEDD03B" w14:textId="6406F82E" w:rsidR="008435D1" w:rsidRDefault="008435D1" w:rsidP="00236E6B">
            <w:pPr>
              <w:rPr>
                <w:ins w:id="483" w:author="jiancheng jia" w:date="2015-06-22T20:15:00Z"/>
                <w:sz w:val="18"/>
                <w:szCs w:val="18"/>
              </w:rPr>
            </w:pPr>
            <w:ins w:id="484" w:author="jiancheng jia" w:date="2015-06-22T20:15:00Z">
              <w:r>
                <w:rPr>
                  <w:rFonts w:hint="eastAsia"/>
                  <w:sz w:val="18"/>
                  <w:szCs w:val="18"/>
                </w:rPr>
                <w:t>是否是自家孩子的排名</w:t>
              </w:r>
            </w:ins>
            <w:ins w:id="485" w:author="jiancheng jia" w:date="2015-06-24T10:28:00Z">
              <w:r w:rsidR="00236E6B">
                <w:rPr>
                  <w:sz w:val="18"/>
                  <w:szCs w:val="18"/>
                </w:rPr>
                <w:t xml:space="preserve"> </w:t>
              </w:r>
            </w:ins>
          </w:p>
        </w:tc>
      </w:tr>
    </w:tbl>
    <w:p w14:paraId="4402E0C7" w14:textId="77777777" w:rsidR="004A355D" w:rsidRPr="00953F5B" w:rsidRDefault="004A355D" w:rsidP="004A355D"/>
    <w:p w14:paraId="3D7617AC" w14:textId="77777777" w:rsidR="007E3EF1" w:rsidRDefault="007E3EF1" w:rsidP="007E3EF1">
      <w:pPr>
        <w:pStyle w:val="a6"/>
      </w:pPr>
      <w:r>
        <w:rPr>
          <w:rFonts w:hint="eastAsia"/>
        </w:rPr>
        <w:t>关于视频播放</w:t>
      </w:r>
    </w:p>
    <w:p w14:paraId="7676F21B" w14:textId="77777777" w:rsidR="007E3EF1" w:rsidRDefault="007E3EF1" w:rsidP="007E3EF1">
      <w:r>
        <w:t>当</w:t>
      </w:r>
      <w:r>
        <w:t>videoName</w:t>
      </w:r>
      <w:r>
        <w:t>不为</w:t>
      </w:r>
      <w:r>
        <w:t>null</w:t>
      </w:r>
      <w:r>
        <w:t>时</w:t>
      </w:r>
      <w:r>
        <w:rPr>
          <w:rFonts w:hint="eastAsia"/>
        </w:rPr>
        <w:t>，</w:t>
      </w:r>
      <w:r>
        <w:t>表示帖子包含视频</w:t>
      </w:r>
    </w:p>
    <w:p w14:paraId="4C32E0BB" w14:textId="77777777" w:rsidR="007E3EF1" w:rsidRDefault="007E3EF1" w:rsidP="007E3EF1">
      <w:r>
        <w:t>视频地址为</w:t>
      </w:r>
      <w:hyperlink r:id="rId29" w:history="1">
        <w:r w:rsidRPr="0012730F">
          <w:rPr>
            <w:rStyle w:val="a4"/>
          </w:rPr>
          <w:t>http://bucket+domain+videoName</w:t>
        </w:r>
      </w:hyperlink>
    </w:p>
    <w:p w14:paraId="56E44790" w14:textId="77777777" w:rsidR="007E3EF1" w:rsidRDefault="007E3EF1" w:rsidP="007E3EF1">
      <w:r>
        <w:lastRenderedPageBreak/>
        <w:t>例如</w:t>
      </w:r>
      <w:r>
        <w:rPr>
          <w:rFonts w:hint="eastAsia"/>
        </w:rPr>
        <w:t>：</w:t>
      </w:r>
      <w:hyperlink r:id="rId30" w:history="1">
        <w:r w:rsidRPr="00383DC7">
          <w:rPr>
            <w:rStyle w:val="a4"/>
          </w:rPr>
          <w:t>http://hyww201407.qiniudn.com/2015-05-18-15-54-25-37.mp4</w:t>
        </w:r>
      </w:hyperlink>
    </w:p>
    <w:p w14:paraId="0E9A5328" w14:textId="77777777" w:rsidR="007E3EF1" w:rsidRDefault="007E3EF1" w:rsidP="007E3EF1">
      <w:r>
        <w:t>预览图</w:t>
      </w:r>
      <w:r>
        <w:rPr>
          <w:rFonts w:hint="eastAsia"/>
        </w:rPr>
        <w:t>，</w:t>
      </w:r>
      <w:r>
        <w:t>把</w:t>
      </w:r>
      <w:r>
        <w:t>videoName</w:t>
      </w:r>
      <w:r>
        <w:t>结尾的</w:t>
      </w:r>
      <w:r>
        <w:t>mp4</w:t>
      </w:r>
      <w:r>
        <w:t>替换成</w:t>
      </w:r>
      <w:r>
        <w:t>jpg</w:t>
      </w:r>
    </w:p>
    <w:p w14:paraId="5174D1F7" w14:textId="77777777" w:rsidR="007E3EF1" w:rsidRDefault="007E3EF1" w:rsidP="007E3EF1">
      <w:r>
        <w:t>预览图地址为</w:t>
      </w:r>
      <w:r>
        <w:rPr>
          <w:rFonts w:hint="eastAsia"/>
        </w:rPr>
        <w:t xml:space="preserve"> </w:t>
      </w:r>
      <w:hyperlink r:id="rId31" w:history="1">
        <w:r w:rsidRPr="0012730F">
          <w:rPr>
            <w:rStyle w:val="a4"/>
            <w:rFonts w:hint="eastAsia"/>
          </w:rPr>
          <w:t>http</w:t>
        </w:r>
        <w:r w:rsidRPr="0012730F">
          <w:rPr>
            <w:rStyle w:val="a4"/>
          </w:rPr>
          <w:t>://bucket+domain+videoName</w:t>
        </w:r>
      </w:hyperlink>
    </w:p>
    <w:p w14:paraId="09A7BF8F" w14:textId="77777777" w:rsidR="007E3EF1" w:rsidRDefault="007E3EF1" w:rsidP="007E3EF1">
      <w:r>
        <w:t>例如</w:t>
      </w:r>
      <w:r>
        <w:rPr>
          <w:rFonts w:hint="eastAsia"/>
        </w:rPr>
        <w:t>：</w:t>
      </w:r>
      <w:hyperlink r:id="rId32" w:history="1">
        <w:r w:rsidRPr="00383DC7">
          <w:rPr>
            <w:rStyle w:val="a4"/>
          </w:rPr>
          <w:t>http://hyww201407.qiniudn.com/2015-05-18-15-54-25-37.jpg</w:t>
        </w:r>
      </w:hyperlink>
    </w:p>
    <w:p w14:paraId="036C87BA" w14:textId="77777777" w:rsidR="007E3EF1" w:rsidRDefault="007E3EF1" w:rsidP="004A355D">
      <w:pPr>
        <w:rPr>
          <w:ins w:id="486" w:author="jiancheng jia" w:date="2015-06-22T20:28:00Z"/>
        </w:rPr>
      </w:pPr>
    </w:p>
    <w:p w14:paraId="025791F5" w14:textId="76730515" w:rsidR="00EC6B88" w:rsidRDefault="00EC6B88" w:rsidP="00770742">
      <w:pPr>
        <w:pStyle w:val="2"/>
      </w:pPr>
      <w:bookmarkStart w:id="487" w:name="_宝宝才艺列表/上轮谁胜出"/>
      <w:bookmarkEnd w:id="487"/>
      <w:r>
        <w:t>宝宝才艺列表</w:t>
      </w:r>
      <w:r w:rsidR="00E12761">
        <w:rPr>
          <w:rFonts w:hint="eastAsia"/>
        </w:rPr>
        <w:t>/</w:t>
      </w:r>
      <w:r w:rsidR="00E12761">
        <w:t>上轮谁胜出</w:t>
      </w:r>
    </w:p>
    <w:p w14:paraId="4F0C0E34" w14:textId="77777777" w:rsidR="00EC6B88" w:rsidRDefault="00EC6B88" w:rsidP="00EC6B88">
      <w:pPr>
        <w:pStyle w:val="a6"/>
      </w:pPr>
      <w:r>
        <w:t>URL</w:t>
      </w:r>
    </w:p>
    <w:p w14:paraId="1C89B9AF" w14:textId="77777777" w:rsidR="00EC6B88" w:rsidRDefault="00EC6B88" w:rsidP="00EC6B88">
      <w:r w:rsidRPr="00AB59AE">
        <w:t>/activity/posts/list</w:t>
      </w:r>
    </w:p>
    <w:p w14:paraId="073C75E2" w14:textId="77777777" w:rsidR="00AF12E5" w:rsidRDefault="00AF12E5" w:rsidP="00EC6B88"/>
    <w:p w14:paraId="35831414" w14:textId="078E213D" w:rsidR="00AF12E5" w:rsidRPr="00AF12E5" w:rsidRDefault="00AF12E5" w:rsidP="00EC6B88">
      <w:pPr>
        <w:rPr>
          <w:b/>
        </w:rPr>
      </w:pPr>
      <w:r w:rsidRPr="00AF12E5">
        <w:rPr>
          <w:b/>
        </w:rPr>
        <w:t>说明</w:t>
      </w:r>
    </w:p>
    <w:p w14:paraId="6F96CEF3" w14:textId="17411265" w:rsidR="00AF12E5" w:rsidRDefault="00AF12E5" w:rsidP="00EC6B88">
      <w:r>
        <w:rPr>
          <w:rFonts w:hint="eastAsia"/>
        </w:rPr>
        <w:t>预赛时，调用此接口表示宝宝才艺列表</w:t>
      </w:r>
    </w:p>
    <w:p w14:paraId="366B7599" w14:textId="4A9F4C6B" w:rsidR="00AF12E5" w:rsidRDefault="00AF12E5" w:rsidP="00EC6B88">
      <w:r>
        <w:t>初赛</w:t>
      </w:r>
      <w:r>
        <w:rPr>
          <w:rFonts w:hint="eastAsia"/>
        </w:rPr>
        <w:t>、</w:t>
      </w:r>
      <w:r>
        <w:t>决赛时</w:t>
      </w:r>
      <w:r>
        <w:rPr>
          <w:rFonts w:hint="eastAsia"/>
        </w:rPr>
        <w:t>，</w:t>
      </w:r>
      <w:r>
        <w:t>调用此接口表示上轮谁胜出</w:t>
      </w:r>
    </w:p>
    <w:p w14:paraId="00A606DB" w14:textId="77777777" w:rsidR="00AF12E5" w:rsidRDefault="00AF12E5" w:rsidP="00EC6B88"/>
    <w:p w14:paraId="6AA52B6A" w14:textId="77777777" w:rsidR="00EC6B88" w:rsidRDefault="00EC6B88" w:rsidP="00EC6B88">
      <w:pPr>
        <w:pStyle w:val="a6"/>
      </w:pPr>
      <w:r>
        <w:t>示例</w:t>
      </w:r>
    </w:p>
    <w:p w14:paraId="5D7F6E3A" w14:textId="77777777" w:rsidR="00EC6B88" w:rsidRDefault="00EC6B88" w:rsidP="00EC6B88">
      <w:r w:rsidRPr="001B2967">
        <w:t>{"userId": 17453, "id": 1, "isRanking": false}</w:t>
      </w:r>
    </w:p>
    <w:p w14:paraId="1B8BA568" w14:textId="77777777" w:rsidR="00CC3DB2" w:rsidRDefault="00C47859" w:rsidP="00EC6B88">
      <w:pPr>
        <w:rPr>
          <w:ins w:id="488" w:author="jiancheng jia" w:date="2015-06-24T11:46:00Z"/>
        </w:rPr>
      </w:pPr>
      <w:r>
        <w:t>预赛</w:t>
      </w:r>
      <w:r>
        <w:rPr>
          <w:rFonts w:hint="eastAsia"/>
        </w:rPr>
        <w:t>：</w:t>
      </w:r>
    </w:p>
    <w:p w14:paraId="7ED3632D" w14:textId="21797DD4" w:rsidR="00CC3DB2" w:rsidRDefault="00CC3DB2" w:rsidP="00EC6B88">
      <w:pPr>
        <w:rPr>
          <w:ins w:id="489" w:author="jiancheng jia" w:date="2015-06-24T11:46:00Z"/>
        </w:rPr>
      </w:pPr>
      <w:ins w:id="490" w:author="jiancheng jia" w:date="2015-06-24T11:46:00Z">
        <w:r>
          <w:t>家长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只能查看自己宝宝才艺列表</w:t>
        </w:r>
      </w:ins>
    </w:p>
    <w:p w14:paraId="4CDCF51F" w14:textId="099C2831" w:rsidR="00CC3DB2" w:rsidRDefault="00CC3DB2" w:rsidP="00EC6B88">
      <w:pPr>
        <w:rPr>
          <w:ins w:id="491" w:author="jiancheng jia" w:date="2015-06-24T11:46:00Z"/>
        </w:rPr>
      </w:pPr>
      <w:ins w:id="492" w:author="jiancheng jia" w:date="2015-06-24T11:46:00Z">
        <w:r w:rsidRPr="00CC3DB2">
          <w:t>{"userId":"136947","activityId":191, "childId": 97240}</w:t>
        </w:r>
      </w:ins>
    </w:p>
    <w:p w14:paraId="2603989C" w14:textId="20A37921" w:rsidR="00C47859" w:rsidDel="00CC3DB2" w:rsidRDefault="00DF7D20" w:rsidP="00EC6B88">
      <w:pPr>
        <w:rPr>
          <w:del w:id="493" w:author="jiancheng jia" w:date="2015-06-24T11:46:00Z"/>
        </w:rPr>
      </w:pPr>
      <w:del w:id="494" w:author="jiancheng jia" w:date="2015-06-24T11:46:00Z">
        <w:r w:rsidRPr="00DF7D20" w:rsidDel="00CC3DB2">
          <w:delText>{"userId":"137142","activityId":191, "childId": 97310}</w:delText>
        </w:r>
      </w:del>
    </w:p>
    <w:p w14:paraId="13FE6D09" w14:textId="626634EF" w:rsidR="007015FF" w:rsidRDefault="00C47859" w:rsidP="00EC6B88">
      <w:pPr>
        <w:rPr>
          <w:ins w:id="495" w:author="jiancheng jia" w:date="2015-06-24T11:47:00Z"/>
        </w:rPr>
      </w:pPr>
      <w:r>
        <w:t>初赛</w:t>
      </w:r>
      <w:r>
        <w:rPr>
          <w:rFonts w:hint="eastAsia"/>
        </w:rPr>
        <w:t>：</w:t>
      </w:r>
      <w:ins w:id="496" w:author="jiancheng jia" w:date="2015-06-24T11:47:00Z">
        <w:r w:rsidR="006268B5">
          <w:t xml:space="preserve"> </w:t>
        </w:r>
      </w:ins>
    </w:p>
    <w:p w14:paraId="62061985" w14:textId="65FABB0A" w:rsidR="007015FF" w:rsidRDefault="00C53CD1" w:rsidP="00EC6B88">
      <w:pPr>
        <w:rPr>
          <w:ins w:id="497" w:author="jiancheng jia" w:date="2015-06-24T11:50:00Z"/>
        </w:rPr>
      </w:pPr>
      <w:ins w:id="498" w:author="jiancheng jia" w:date="2015-06-24T11:47:00Z">
        <w:r>
          <w:rPr>
            <w:rFonts w:hint="eastAsia"/>
          </w:rPr>
          <w:t>家长</w:t>
        </w:r>
        <w:r w:rsidR="006268B5">
          <w:rPr>
            <w:rFonts w:hint="eastAsia"/>
          </w:rPr>
          <w:t>：上轮谁出线</w:t>
        </w:r>
      </w:ins>
    </w:p>
    <w:p w14:paraId="65EF829B" w14:textId="0FDFBBC8" w:rsidR="00AB0D08" w:rsidDel="00AB0D08" w:rsidRDefault="00AB0D08" w:rsidP="00AB0D08">
      <w:pPr>
        <w:rPr>
          <w:del w:id="499" w:author="jiancheng jia" w:date="2015-06-24T11:50:00Z"/>
          <w:moveTo w:id="500" w:author="jiancheng jia" w:date="2015-06-24T11:50:00Z"/>
        </w:rPr>
      </w:pPr>
      <w:ins w:id="501" w:author="jiancheng jia" w:date="2015-06-24T11:50:00Z">
        <w:r>
          <w:t>自己宝宝出线</w:t>
        </w:r>
      </w:ins>
      <w:ins w:id="502" w:author="jiancheng jia" w:date="2015-06-24T11:55:00Z">
        <w:r w:rsidR="007D7954" w:rsidRPr="007D7954">
          <w:t>{"userId":"137142","activityId":197, "childId": 97310}</w:t>
        </w:r>
      </w:ins>
      <w:moveToRangeStart w:id="503" w:author="jiancheng jia" w:date="2015-06-24T11:50:00Z" w:name="move422909982"/>
      <w:moveTo w:id="504" w:author="jiancheng jia" w:date="2015-06-24T11:50:00Z">
        <w:del w:id="505" w:author="jiancheng jia" w:date="2015-06-24T11:51:00Z">
          <w:r w:rsidRPr="00DA54EA" w:rsidDel="00AB0D08">
            <w:delText>{"userId":"137109","activityId":197, "childId": 97310}</w:delText>
          </w:r>
        </w:del>
      </w:moveTo>
    </w:p>
    <w:moveToRangeEnd w:id="503"/>
    <w:p w14:paraId="05401D0F" w14:textId="41FEC59A" w:rsidR="00AB0D08" w:rsidRDefault="00AB0D08" w:rsidP="00EC6B88">
      <w:pPr>
        <w:rPr>
          <w:ins w:id="506" w:author="jiancheng jia" w:date="2015-06-24T11:50:00Z"/>
        </w:rPr>
      </w:pPr>
    </w:p>
    <w:p w14:paraId="5415948D" w14:textId="61E36D94" w:rsidR="00AB0D08" w:rsidRDefault="00AB0D08" w:rsidP="00EC6B88">
      <w:pPr>
        <w:rPr>
          <w:ins w:id="507" w:author="jiancheng jia" w:date="2015-06-24T11:51:00Z"/>
        </w:rPr>
      </w:pPr>
      <w:ins w:id="508" w:author="jiancheng jia" w:date="2015-06-24T11:50:00Z">
        <w:r>
          <w:t>自己宝宝未出线</w:t>
        </w:r>
      </w:ins>
      <w:ins w:id="509" w:author="jiancheng jia" w:date="2015-06-24T11:55:00Z">
        <w:r w:rsidR="0068180E" w:rsidRPr="0068180E">
          <w:t>{"userId":"136947","activityId":197, "childId": 97310}</w:t>
        </w:r>
      </w:ins>
    </w:p>
    <w:p w14:paraId="368870A3" w14:textId="4EFB182A" w:rsidR="00D63B2A" w:rsidRDefault="00D63B2A" w:rsidP="00EC6B88">
      <w:pPr>
        <w:rPr>
          <w:ins w:id="510" w:author="jiancheng jia" w:date="2015-06-24T11:51:00Z"/>
        </w:rPr>
      </w:pPr>
      <w:ins w:id="511" w:author="jiancheng jia" w:date="2015-06-24T11:51:00Z">
        <w:r>
          <w:t>老师</w:t>
        </w:r>
        <w:r>
          <w:rPr>
            <w:rFonts w:hint="eastAsia"/>
          </w:rPr>
          <w:t>：</w:t>
        </w:r>
      </w:ins>
      <w:ins w:id="512" w:author="jiancheng jia" w:date="2015-06-24T11:54:00Z">
        <w:r w:rsidR="00E50D86" w:rsidRPr="00E50D86">
          <w:t>{"userId":"137068","activityId":197, "childId": 97310}</w:t>
        </w:r>
      </w:ins>
    </w:p>
    <w:p w14:paraId="12FDC577" w14:textId="77777777" w:rsidR="0061224D" w:rsidRDefault="0061224D" w:rsidP="00EC6B88">
      <w:pPr>
        <w:rPr>
          <w:ins w:id="513" w:author="jiancheng jia" w:date="2015-06-24T11:47:00Z"/>
        </w:rPr>
      </w:pPr>
    </w:p>
    <w:p w14:paraId="1A085C78" w14:textId="5FC4355D" w:rsidR="00C47859" w:rsidDel="00AB0D08" w:rsidRDefault="00DA54EA" w:rsidP="00EC6B88">
      <w:pPr>
        <w:rPr>
          <w:moveFrom w:id="514" w:author="jiancheng jia" w:date="2015-06-24T11:50:00Z"/>
        </w:rPr>
      </w:pPr>
      <w:moveFromRangeStart w:id="515" w:author="jiancheng jia" w:date="2015-06-24T11:50:00Z" w:name="move422909982"/>
      <w:moveFrom w:id="516" w:author="jiancheng jia" w:date="2015-06-24T11:50:00Z">
        <w:r w:rsidRPr="00DA54EA" w:rsidDel="00AB0D08">
          <w:t>{"userId":"137109","activityId":197, "childId": 97310}</w:t>
        </w:r>
      </w:moveFrom>
    </w:p>
    <w:moveFromRangeEnd w:id="515"/>
    <w:p w14:paraId="67091FC5" w14:textId="77777777" w:rsidR="00AB603C" w:rsidRDefault="00C47859" w:rsidP="00EC6B88">
      <w:pPr>
        <w:rPr>
          <w:ins w:id="517" w:author="jiancheng jia" w:date="2015-06-24T11:56:00Z"/>
        </w:rPr>
      </w:pPr>
      <w:r>
        <w:t>决赛</w:t>
      </w:r>
      <w:r>
        <w:rPr>
          <w:rFonts w:hint="eastAsia"/>
        </w:rPr>
        <w:t>：</w:t>
      </w:r>
    </w:p>
    <w:p w14:paraId="08117129" w14:textId="77777777" w:rsidR="00AB603C" w:rsidRDefault="00AB603C" w:rsidP="00AB603C">
      <w:pPr>
        <w:rPr>
          <w:ins w:id="518" w:author="jiancheng jia" w:date="2015-06-24T11:56:00Z"/>
        </w:rPr>
      </w:pPr>
      <w:ins w:id="519" w:author="jiancheng jia" w:date="2015-06-24T11:56:00Z">
        <w:r>
          <w:rPr>
            <w:rFonts w:hint="eastAsia"/>
          </w:rPr>
          <w:t>家长：上轮谁出线</w:t>
        </w:r>
      </w:ins>
    </w:p>
    <w:p w14:paraId="202EF6C2" w14:textId="09672D33" w:rsidR="00AB603C" w:rsidRDefault="00AB603C" w:rsidP="00AB603C">
      <w:pPr>
        <w:rPr>
          <w:ins w:id="520" w:author="jiancheng jia" w:date="2015-06-24T11:56:00Z"/>
        </w:rPr>
      </w:pPr>
      <w:ins w:id="521" w:author="jiancheng jia" w:date="2015-06-24T11:56:00Z">
        <w:r>
          <w:t>自己宝宝出线</w:t>
        </w:r>
        <w:r w:rsidR="00433C54" w:rsidRPr="00433C54">
          <w:t>{"userId":"137285","activityId":198, "childId": 97385}</w:t>
        </w:r>
      </w:ins>
    </w:p>
    <w:p w14:paraId="44BD212E" w14:textId="29904D99" w:rsidR="00AB603C" w:rsidRDefault="00AB603C" w:rsidP="00AB603C">
      <w:pPr>
        <w:rPr>
          <w:ins w:id="522" w:author="jiancheng jia" w:date="2015-06-24T11:56:00Z"/>
        </w:rPr>
      </w:pPr>
      <w:ins w:id="523" w:author="jiancheng jia" w:date="2015-06-24T11:56:00Z">
        <w:r>
          <w:t>自己宝宝未出线</w:t>
        </w:r>
        <w:r w:rsidR="004204DE" w:rsidRPr="004204DE">
          <w:t>{"userId":"136947","activityId":198, "childId": 97385}</w:t>
        </w:r>
      </w:ins>
    </w:p>
    <w:p w14:paraId="2E04013D" w14:textId="15AEF497" w:rsidR="00C47859" w:rsidRDefault="00AB603C" w:rsidP="00EC6B88">
      <w:ins w:id="524" w:author="jiancheng jia" w:date="2015-06-24T11:56:00Z">
        <w:r>
          <w:t>老师</w:t>
        </w:r>
        <w:r>
          <w:rPr>
            <w:rFonts w:hint="eastAsia"/>
          </w:rPr>
          <w:t>：</w:t>
        </w:r>
        <w:r w:rsidRPr="00E50D86">
          <w:t>{"u</w:t>
        </w:r>
        <w:r w:rsidR="00785887">
          <w:t>serId":"137068","activityId":198</w:t>
        </w:r>
        <w:r w:rsidRPr="00E50D86">
          <w:t xml:space="preserve">, "childId": </w:t>
        </w:r>
        <w:r w:rsidR="00785887" w:rsidRPr="004204DE">
          <w:t>97385</w:t>
        </w:r>
        <w:r w:rsidRPr="00E50D86">
          <w:t>}</w:t>
        </w:r>
      </w:ins>
      <w:del w:id="525" w:author="jiancheng jia" w:date="2015-06-24T11:56:00Z">
        <w:r w:rsidR="0065498A" w:rsidRPr="0065498A" w:rsidDel="00AB603C">
          <w:delText>{"userId":"137285","activityId":198, "childId": 97385}</w:delText>
        </w:r>
      </w:del>
    </w:p>
    <w:p w14:paraId="55C728B6" w14:textId="77777777" w:rsidR="00EC6B88" w:rsidRDefault="00EC6B88" w:rsidP="00EC6B88"/>
    <w:p w14:paraId="5471BB10" w14:textId="77777777" w:rsidR="00EC6B88" w:rsidRDefault="00EC6B88" w:rsidP="00EC6B88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EC6B88" w14:paraId="7D51E3E8" w14:textId="77777777" w:rsidTr="00B30EB2">
        <w:tc>
          <w:tcPr>
            <w:tcW w:w="1133" w:type="dxa"/>
            <w:shd w:val="clear" w:color="auto" w:fill="FFFFFF"/>
          </w:tcPr>
          <w:p w14:paraId="2A2232B3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7CFFC75A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7B8FCF16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570887E3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C6B88" w14:paraId="1460095C" w14:textId="77777777" w:rsidTr="00B30EB2">
        <w:tc>
          <w:tcPr>
            <w:tcW w:w="1133" w:type="dxa"/>
            <w:shd w:val="clear" w:color="auto" w:fill="FFFFFF"/>
          </w:tcPr>
          <w:p w14:paraId="49A13052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47C78923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4CE4EB44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05226A98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C6B88" w14:paraId="7649DFF9" w14:textId="77777777" w:rsidTr="00B30EB2">
        <w:tc>
          <w:tcPr>
            <w:tcW w:w="1133" w:type="dxa"/>
            <w:shd w:val="clear" w:color="auto" w:fill="FFFFFF"/>
          </w:tcPr>
          <w:p w14:paraId="4353D47B" w14:textId="77777777" w:rsidR="00EC6B88" w:rsidRPr="00F16747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1058" w:type="dxa"/>
            <w:shd w:val="clear" w:color="auto" w:fill="FFFFFF"/>
          </w:tcPr>
          <w:p w14:paraId="020B4628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058F2D59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60CB6761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C6B88" w:rsidRPr="00A3178C" w14:paraId="07DA1B3D" w14:textId="77777777" w:rsidTr="00B30EB2">
        <w:tc>
          <w:tcPr>
            <w:tcW w:w="1133" w:type="dxa"/>
            <w:shd w:val="clear" w:color="auto" w:fill="FFFFFF"/>
          </w:tcPr>
          <w:p w14:paraId="0B224C05" w14:textId="74A7FCDE" w:rsidR="00667966" w:rsidRPr="00774415" w:rsidRDefault="00667966" w:rsidP="00667966">
            <w:pPr>
              <w:jc w:val="center"/>
              <w:rPr>
                <w:b/>
                <w:sz w:val="18"/>
                <w:szCs w:val="18"/>
              </w:rPr>
            </w:pPr>
            <w:r w:rsidRPr="00774415">
              <w:rPr>
                <w:b/>
                <w:sz w:val="18"/>
                <w:szCs w:val="18"/>
              </w:rPr>
              <w:t>childid</w:t>
            </w:r>
          </w:p>
        </w:tc>
        <w:tc>
          <w:tcPr>
            <w:tcW w:w="1058" w:type="dxa"/>
            <w:shd w:val="clear" w:color="auto" w:fill="FFFFFF"/>
          </w:tcPr>
          <w:p w14:paraId="3DCB1955" w14:textId="6261677D" w:rsidR="00EC6B88" w:rsidRPr="00774415" w:rsidRDefault="00667966" w:rsidP="00B2648F">
            <w:pPr>
              <w:rPr>
                <w:sz w:val="18"/>
                <w:szCs w:val="18"/>
              </w:rPr>
            </w:pPr>
            <w:r w:rsidRPr="00774415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3397B097" w14:textId="4DCC062B" w:rsidR="00EC6B88" w:rsidRPr="00774415" w:rsidRDefault="00667966" w:rsidP="00B2648F">
            <w:pPr>
              <w:rPr>
                <w:sz w:val="18"/>
                <w:szCs w:val="18"/>
              </w:rPr>
            </w:pPr>
            <w:r w:rsidRPr="00774415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5D5E5B1C" w14:textId="7EAAAC7C" w:rsidR="00EC6B88" w:rsidRPr="00774415" w:rsidRDefault="00667966" w:rsidP="00B2648F">
            <w:pPr>
              <w:rPr>
                <w:sz w:val="18"/>
                <w:szCs w:val="18"/>
              </w:rPr>
            </w:pPr>
            <w:r w:rsidRPr="00774415">
              <w:rPr>
                <w:sz w:val="18"/>
                <w:szCs w:val="18"/>
              </w:rPr>
              <w:t>孩子</w:t>
            </w:r>
            <w:r w:rsidRPr="00774415">
              <w:rPr>
                <w:sz w:val="18"/>
                <w:szCs w:val="18"/>
              </w:rPr>
              <w:t>id</w:t>
            </w:r>
          </w:p>
        </w:tc>
      </w:tr>
    </w:tbl>
    <w:p w14:paraId="08A59535" w14:textId="77777777" w:rsidR="00EC6B88" w:rsidRPr="00E1789B" w:rsidRDefault="00EC6B88" w:rsidP="00EC6B88">
      <w:pPr>
        <w:rPr>
          <w:b/>
        </w:rPr>
      </w:pPr>
    </w:p>
    <w:p w14:paraId="5359BD0A" w14:textId="77777777" w:rsidR="00EC6B88" w:rsidRDefault="00EC6B88" w:rsidP="00EC6B88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EC6B88" w14:paraId="672B628F" w14:textId="77777777" w:rsidTr="00B2648F">
        <w:tc>
          <w:tcPr>
            <w:tcW w:w="1614" w:type="dxa"/>
            <w:shd w:val="clear" w:color="auto" w:fill="FFFFFF"/>
          </w:tcPr>
          <w:p w14:paraId="34B5F79C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43E8E062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57F4D8BB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C6B88" w14:paraId="7140C67B" w14:textId="77777777" w:rsidTr="00B2648F">
        <w:tc>
          <w:tcPr>
            <w:tcW w:w="1614" w:type="dxa"/>
            <w:shd w:val="clear" w:color="auto" w:fill="FFFFFF"/>
          </w:tcPr>
          <w:p w14:paraId="067105FC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38FF3597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1B7BFAB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EC6B88" w14:paraId="71001E9D" w14:textId="77777777" w:rsidTr="00B2648F">
        <w:tc>
          <w:tcPr>
            <w:tcW w:w="1614" w:type="dxa"/>
            <w:shd w:val="clear" w:color="auto" w:fill="FFFFFF"/>
          </w:tcPr>
          <w:p w14:paraId="5D0B41D6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13E990FA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026B7F52" w14:textId="77777777" w:rsidR="00EC6B88" w:rsidRDefault="00EC6B8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帖子列表对象</w:t>
            </w:r>
          </w:p>
        </w:tc>
      </w:tr>
    </w:tbl>
    <w:p w14:paraId="2CA36539" w14:textId="77777777" w:rsidR="00EC6B88" w:rsidRDefault="00EC6B88" w:rsidP="00EC6B88"/>
    <w:p w14:paraId="136F13C0" w14:textId="77777777" w:rsidR="00EC6B88" w:rsidRPr="00644859" w:rsidRDefault="00EC6B88" w:rsidP="00EC6B88">
      <w:pPr>
        <w:pStyle w:val="a6"/>
      </w:pPr>
      <w:r w:rsidRPr="00644859">
        <w:lastRenderedPageBreak/>
        <w:t>data</w:t>
      </w:r>
      <w:r w:rsidRPr="00644859"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38"/>
        <w:gridCol w:w="992"/>
        <w:gridCol w:w="5692"/>
      </w:tblGrid>
      <w:tr w:rsidR="00EC6B88" w14:paraId="281C0924" w14:textId="77777777" w:rsidTr="00B2648F">
        <w:tc>
          <w:tcPr>
            <w:tcW w:w="1838" w:type="dxa"/>
            <w:shd w:val="clear" w:color="auto" w:fill="FFFFFF"/>
          </w:tcPr>
          <w:p w14:paraId="275570A3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992" w:type="dxa"/>
            <w:shd w:val="clear" w:color="auto" w:fill="FFFFFF"/>
          </w:tcPr>
          <w:p w14:paraId="13CEE66C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692" w:type="dxa"/>
            <w:shd w:val="clear" w:color="auto" w:fill="FFFFFF"/>
          </w:tcPr>
          <w:p w14:paraId="036A8279" w14:textId="77777777" w:rsidR="00EC6B88" w:rsidRDefault="00EC6B8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C6B88" w14:paraId="0A0BE654" w14:textId="77777777" w:rsidTr="00B2648F">
        <w:tc>
          <w:tcPr>
            <w:tcW w:w="1838" w:type="dxa"/>
            <w:shd w:val="clear" w:color="auto" w:fill="FFFFFF"/>
          </w:tcPr>
          <w:p w14:paraId="569771DC" w14:textId="50C6DDD7" w:rsidR="00EC6B88" w:rsidRDefault="00B563E0" w:rsidP="00B2648F">
            <w:pPr>
              <w:jc w:val="center"/>
              <w:rPr>
                <w:b/>
                <w:sz w:val="18"/>
                <w:szCs w:val="18"/>
              </w:rPr>
            </w:pPr>
            <w:r w:rsidRPr="00B563E0">
              <w:rPr>
                <w:b/>
                <w:sz w:val="18"/>
                <w:szCs w:val="18"/>
              </w:rPr>
              <w:t>matchRankingDetail</w:t>
            </w:r>
          </w:p>
        </w:tc>
        <w:tc>
          <w:tcPr>
            <w:tcW w:w="992" w:type="dxa"/>
            <w:shd w:val="clear" w:color="auto" w:fill="FFFFFF"/>
          </w:tcPr>
          <w:p w14:paraId="0AF7DF37" w14:textId="1CE00695" w:rsidR="00EC6B88" w:rsidRDefault="00B563E0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692" w:type="dxa"/>
            <w:shd w:val="clear" w:color="auto" w:fill="FFFFFF"/>
          </w:tcPr>
          <w:p w14:paraId="623AEFBC" w14:textId="2DE62C92" w:rsidR="00EC6B88" w:rsidRDefault="0006419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孩子比赛排名信息</w:t>
            </w:r>
          </w:p>
        </w:tc>
      </w:tr>
      <w:tr w:rsidR="00EC6B88" w14:paraId="24D1BA38" w14:textId="77777777" w:rsidTr="00B2648F">
        <w:tc>
          <w:tcPr>
            <w:tcW w:w="1838" w:type="dxa"/>
            <w:shd w:val="clear" w:color="auto" w:fill="FFFFFF"/>
          </w:tcPr>
          <w:p w14:paraId="058FCEA1" w14:textId="1BADDE0D" w:rsidR="00EC6B88" w:rsidRDefault="00B563E0" w:rsidP="00B2648F">
            <w:pPr>
              <w:jc w:val="center"/>
              <w:rPr>
                <w:b/>
                <w:sz w:val="18"/>
                <w:szCs w:val="18"/>
              </w:rPr>
            </w:pPr>
            <w:r w:rsidRPr="00B563E0">
              <w:rPr>
                <w:b/>
                <w:sz w:val="18"/>
                <w:szCs w:val="18"/>
              </w:rPr>
              <w:t>list</w:t>
            </w:r>
          </w:p>
        </w:tc>
        <w:tc>
          <w:tcPr>
            <w:tcW w:w="992" w:type="dxa"/>
            <w:shd w:val="clear" w:color="auto" w:fill="FFFFFF"/>
          </w:tcPr>
          <w:p w14:paraId="78F6AD1C" w14:textId="1DC92F67" w:rsidR="00EC6B88" w:rsidRDefault="00B563E0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692" w:type="dxa"/>
            <w:shd w:val="clear" w:color="auto" w:fill="FFFFFF"/>
          </w:tcPr>
          <w:p w14:paraId="2A5BF4F9" w14:textId="20ED4677" w:rsidR="00EC6B88" w:rsidRDefault="00064198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帖子列表</w:t>
            </w:r>
          </w:p>
        </w:tc>
      </w:tr>
      <w:tr w:rsidR="00CA7432" w14:paraId="6A8CDE47" w14:textId="77777777" w:rsidTr="00D43028">
        <w:trPr>
          <w:ins w:id="526" w:author="jiancheng jia" w:date="2015-06-24T11:12:00Z"/>
        </w:trPr>
        <w:tc>
          <w:tcPr>
            <w:tcW w:w="1838" w:type="dxa"/>
            <w:shd w:val="clear" w:color="auto" w:fill="FFFFFF"/>
          </w:tcPr>
          <w:p w14:paraId="68E81E78" w14:textId="77777777" w:rsidR="00CA7432" w:rsidRPr="006641B0" w:rsidRDefault="00CA7432" w:rsidP="00D43028">
            <w:pPr>
              <w:jc w:val="center"/>
              <w:rPr>
                <w:ins w:id="527" w:author="jiancheng jia" w:date="2015-06-24T11:12:00Z"/>
                <w:b/>
                <w:sz w:val="18"/>
                <w:szCs w:val="18"/>
              </w:rPr>
            </w:pPr>
            <w:ins w:id="528" w:author="jiancheng jia" w:date="2015-06-24T11:12:00Z">
              <w:r w:rsidRPr="009504A2">
                <w:rPr>
                  <w:b/>
                  <w:sz w:val="18"/>
                  <w:szCs w:val="18"/>
                </w:rPr>
                <w:t>activityType</w:t>
              </w:r>
            </w:ins>
          </w:p>
        </w:tc>
        <w:tc>
          <w:tcPr>
            <w:tcW w:w="992" w:type="dxa"/>
            <w:shd w:val="clear" w:color="auto" w:fill="FFFFFF"/>
          </w:tcPr>
          <w:p w14:paraId="2BE5DD87" w14:textId="77777777" w:rsidR="00CA7432" w:rsidRDefault="00CA7432" w:rsidP="00D43028">
            <w:pPr>
              <w:rPr>
                <w:ins w:id="529" w:author="jiancheng jia" w:date="2015-06-24T11:12:00Z"/>
                <w:sz w:val="18"/>
                <w:szCs w:val="18"/>
              </w:rPr>
            </w:pPr>
            <w:ins w:id="530" w:author="jiancheng jia" w:date="2015-06-24T11:12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692" w:type="dxa"/>
            <w:shd w:val="clear" w:color="auto" w:fill="FFFFFF"/>
          </w:tcPr>
          <w:p w14:paraId="2C704828" w14:textId="77777777" w:rsidR="00CA7432" w:rsidRDefault="00CA7432" w:rsidP="00D43028">
            <w:pPr>
              <w:rPr>
                <w:ins w:id="531" w:author="jiancheng jia" w:date="2015-06-24T11:12:00Z"/>
                <w:sz w:val="18"/>
                <w:szCs w:val="18"/>
              </w:rPr>
            </w:pPr>
            <w:ins w:id="532" w:author="jiancheng jia" w:date="2015-06-24T11:12:00Z">
              <w:r>
                <w:rPr>
                  <w:sz w:val="18"/>
                  <w:szCs w:val="18"/>
                </w:rPr>
                <w:t>所属活动类型</w:t>
              </w:r>
              <w:r>
                <w:rPr>
                  <w:rFonts w:hint="eastAsia"/>
                  <w:sz w:val="18"/>
                  <w:szCs w:val="18"/>
                </w:rPr>
                <w:t xml:space="preserve"> 0 </w:t>
              </w:r>
              <w:r>
                <w:rPr>
                  <w:rFonts w:hint="eastAsia"/>
                  <w:sz w:val="18"/>
                  <w:szCs w:val="18"/>
                </w:rPr>
                <w:t>普通活动</w:t>
              </w:r>
              <w:r>
                <w:rPr>
                  <w:rFonts w:hint="eastAsia"/>
                  <w:sz w:val="18"/>
                  <w:szCs w:val="18"/>
                </w:rPr>
                <w:t xml:space="preserve"> 1 </w:t>
              </w:r>
              <w:r>
                <w:rPr>
                  <w:rFonts w:hint="eastAsia"/>
                  <w:sz w:val="18"/>
                  <w:szCs w:val="18"/>
                </w:rPr>
                <w:t>比赛活动</w:t>
              </w:r>
            </w:ins>
          </w:p>
        </w:tc>
      </w:tr>
      <w:tr w:rsidR="00CA7432" w14:paraId="34190C5D" w14:textId="77777777" w:rsidTr="00D43028">
        <w:trPr>
          <w:ins w:id="533" w:author="jiancheng jia" w:date="2015-06-24T11:12:00Z"/>
        </w:trPr>
        <w:tc>
          <w:tcPr>
            <w:tcW w:w="1838" w:type="dxa"/>
            <w:shd w:val="clear" w:color="auto" w:fill="FFFFFF"/>
          </w:tcPr>
          <w:p w14:paraId="39382907" w14:textId="77777777" w:rsidR="00CA7432" w:rsidRPr="009504A2" w:rsidRDefault="00CA7432" w:rsidP="00D43028">
            <w:pPr>
              <w:jc w:val="center"/>
              <w:rPr>
                <w:ins w:id="534" w:author="jiancheng jia" w:date="2015-06-24T11:12:00Z"/>
                <w:b/>
                <w:sz w:val="18"/>
                <w:szCs w:val="18"/>
              </w:rPr>
            </w:pPr>
            <w:ins w:id="535" w:author="jiancheng jia" w:date="2015-06-24T11:12:00Z">
              <w:r w:rsidRPr="004308D1">
                <w:rPr>
                  <w:b/>
                  <w:sz w:val="18"/>
                  <w:szCs w:val="18"/>
                </w:rPr>
                <w:t>activityMatchType</w:t>
              </w:r>
            </w:ins>
          </w:p>
        </w:tc>
        <w:tc>
          <w:tcPr>
            <w:tcW w:w="992" w:type="dxa"/>
            <w:shd w:val="clear" w:color="auto" w:fill="FFFFFF"/>
          </w:tcPr>
          <w:p w14:paraId="3A8AC636" w14:textId="77777777" w:rsidR="00CA7432" w:rsidRDefault="00CA7432" w:rsidP="00D43028">
            <w:pPr>
              <w:rPr>
                <w:ins w:id="536" w:author="jiancheng jia" w:date="2015-06-24T11:12:00Z"/>
                <w:sz w:val="18"/>
                <w:szCs w:val="18"/>
              </w:rPr>
            </w:pPr>
            <w:ins w:id="537" w:author="jiancheng jia" w:date="2015-06-24T11:12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692" w:type="dxa"/>
            <w:shd w:val="clear" w:color="auto" w:fill="FFFFFF"/>
          </w:tcPr>
          <w:p w14:paraId="78E2E932" w14:textId="77777777" w:rsidR="00CA7432" w:rsidRDefault="00CA7432" w:rsidP="00D43028">
            <w:pPr>
              <w:rPr>
                <w:ins w:id="538" w:author="jiancheng jia" w:date="2015-06-24T11:12:00Z"/>
                <w:sz w:val="18"/>
                <w:szCs w:val="18"/>
              </w:rPr>
            </w:pPr>
            <w:ins w:id="539" w:author="jiancheng jia" w:date="2015-06-24T11:12:00Z">
              <w:r>
                <w:rPr>
                  <w:rFonts w:hint="eastAsia"/>
                  <w:sz w:val="18"/>
                  <w:szCs w:val="18"/>
                </w:rPr>
                <w:t xml:space="preserve">0 </w:t>
              </w:r>
              <w:r>
                <w:rPr>
                  <w:rFonts w:hint="eastAsia"/>
                  <w:sz w:val="18"/>
                  <w:szCs w:val="18"/>
                </w:rPr>
                <w:t>普通</w:t>
              </w:r>
              <w:r>
                <w:rPr>
                  <w:rFonts w:hint="eastAsia"/>
                  <w:sz w:val="18"/>
                  <w:szCs w:val="18"/>
                </w:rPr>
                <w:t xml:space="preserve"> 1 </w:t>
              </w:r>
              <w:r>
                <w:rPr>
                  <w:rFonts w:hint="eastAsia"/>
                  <w:sz w:val="18"/>
                  <w:szCs w:val="18"/>
                </w:rPr>
                <w:t>预赛</w:t>
              </w:r>
              <w:r>
                <w:rPr>
                  <w:rFonts w:hint="eastAsia"/>
                  <w:sz w:val="18"/>
                  <w:szCs w:val="18"/>
                </w:rPr>
                <w:t xml:space="preserve"> 2 </w:t>
              </w:r>
              <w:r>
                <w:rPr>
                  <w:rFonts w:hint="eastAsia"/>
                  <w:sz w:val="18"/>
                  <w:szCs w:val="18"/>
                </w:rPr>
                <w:t>初赛</w:t>
              </w:r>
              <w:r>
                <w:rPr>
                  <w:rFonts w:hint="eastAsia"/>
                  <w:sz w:val="18"/>
                  <w:szCs w:val="18"/>
                </w:rPr>
                <w:t xml:space="preserve"> 3 </w:t>
              </w:r>
              <w:r>
                <w:rPr>
                  <w:rFonts w:hint="eastAsia"/>
                  <w:sz w:val="18"/>
                  <w:szCs w:val="18"/>
                </w:rPr>
                <w:t>决赛</w:t>
              </w:r>
            </w:ins>
          </w:p>
        </w:tc>
      </w:tr>
      <w:tr w:rsidR="00CA7432" w14:paraId="3DF2BA29" w14:textId="77777777" w:rsidTr="00D43028">
        <w:trPr>
          <w:ins w:id="540" w:author="jiancheng jia" w:date="2015-06-24T11:12:00Z"/>
        </w:trPr>
        <w:tc>
          <w:tcPr>
            <w:tcW w:w="1838" w:type="dxa"/>
            <w:shd w:val="clear" w:color="auto" w:fill="FFFFFF"/>
          </w:tcPr>
          <w:p w14:paraId="3FFC2686" w14:textId="77777777" w:rsidR="00CA7432" w:rsidRPr="004308D1" w:rsidRDefault="00CA7432" w:rsidP="00D43028">
            <w:pPr>
              <w:jc w:val="center"/>
              <w:rPr>
                <w:ins w:id="541" w:author="jiancheng jia" w:date="2015-06-24T11:12:00Z"/>
                <w:b/>
                <w:sz w:val="18"/>
                <w:szCs w:val="18"/>
              </w:rPr>
            </w:pPr>
            <w:ins w:id="542" w:author="jiancheng jia" w:date="2015-06-24T11:12:00Z">
              <w:r>
                <w:rPr>
                  <w:b/>
                  <w:sz w:val="18"/>
                  <w:szCs w:val="18"/>
                </w:rPr>
                <w:t>userType</w:t>
              </w:r>
            </w:ins>
          </w:p>
        </w:tc>
        <w:tc>
          <w:tcPr>
            <w:tcW w:w="992" w:type="dxa"/>
            <w:shd w:val="clear" w:color="auto" w:fill="FFFFFF"/>
          </w:tcPr>
          <w:p w14:paraId="475EBB3F" w14:textId="77777777" w:rsidR="00CA7432" w:rsidRDefault="00CA7432" w:rsidP="00D43028">
            <w:pPr>
              <w:rPr>
                <w:ins w:id="543" w:author="jiancheng jia" w:date="2015-06-24T11:12:00Z"/>
                <w:sz w:val="18"/>
                <w:szCs w:val="18"/>
              </w:rPr>
            </w:pPr>
            <w:ins w:id="544" w:author="jiancheng jia" w:date="2015-06-24T11:12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692" w:type="dxa"/>
            <w:shd w:val="clear" w:color="auto" w:fill="FFFFFF"/>
          </w:tcPr>
          <w:p w14:paraId="18422E31" w14:textId="77777777" w:rsidR="00CA7432" w:rsidRDefault="00CA7432" w:rsidP="00D43028">
            <w:pPr>
              <w:rPr>
                <w:ins w:id="545" w:author="jiancheng jia" w:date="2015-06-24T11:12:00Z"/>
                <w:sz w:val="18"/>
                <w:szCs w:val="18"/>
              </w:rPr>
            </w:pPr>
            <w:ins w:id="546" w:author="jiancheng jia" w:date="2015-06-24T11:12:00Z">
              <w:r>
                <w:rPr>
                  <w:rFonts w:hint="eastAsia"/>
                  <w:sz w:val="18"/>
                  <w:szCs w:val="18"/>
                </w:rPr>
                <w:t>用户类型</w:t>
              </w:r>
              <w:r>
                <w:rPr>
                  <w:rFonts w:hint="eastAsia"/>
                  <w:sz w:val="18"/>
                  <w:szCs w:val="18"/>
                </w:rPr>
                <w:t xml:space="preserve">0 </w:t>
              </w:r>
              <w:r>
                <w:rPr>
                  <w:rFonts w:hint="eastAsia"/>
                  <w:sz w:val="18"/>
                  <w:szCs w:val="18"/>
                </w:rPr>
                <w:t>家长</w:t>
              </w:r>
              <w:r>
                <w:rPr>
                  <w:rFonts w:hint="eastAsia"/>
                  <w:sz w:val="18"/>
                  <w:szCs w:val="18"/>
                </w:rPr>
                <w:t xml:space="preserve"> 1 </w:t>
              </w:r>
              <w:r>
                <w:rPr>
                  <w:rFonts w:hint="eastAsia"/>
                  <w:sz w:val="18"/>
                  <w:szCs w:val="18"/>
                </w:rPr>
                <w:t>老师</w:t>
              </w:r>
              <w:r>
                <w:rPr>
                  <w:rFonts w:hint="eastAsia"/>
                  <w:sz w:val="18"/>
                  <w:szCs w:val="18"/>
                </w:rPr>
                <w:t xml:space="preserve"> 2 </w:t>
              </w:r>
              <w:r>
                <w:rPr>
                  <w:rFonts w:hint="eastAsia"/>
                  <w:sz w:val="18"/>
                  <w:szCs w:val="18"/>
                </w:rPr>
                <w:t>园长</w:t>
              </w:r>
            </w:ins>
          </w:p>
        </w:tc>
      </w:tr>
    </w:tbl>
    <w:p w14:paraId="3363C565" w14:textId="77777777" w:rsidR="00695C18" w:rsidRDefault="00695C18" w:rsidP="00953F5B"/>
    <w:p w14:paraId="30031EBC" w14:textId="77777777" w:rsidR="00A34047" w:rsidRDefault="00A34047" w:rsidP="00A34047">
      <w:pPr>
        <w:pStyle w:val="a6"/>
      </w:pPr>
      <w:r w:rsidRPr="00E44D2B">
        <w:rPr>
          <w:sz w:val="18"/>
          <w:szCs w:val="18"/>
        </w:rPr>
        <w:t>matchRanking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A34047" w14:paraId="4576AEF4" w14:textId="77777777" w:rsidTr="00B2648F">
        <w:tc>
          <w:tcPr>
            <w:tcW w:w="1614" w:type="dxa"/>
            <w:shd w:val="clear" w:color="auto" w:fill="FFFFFF"/>
          </w:tcPr>
          <w:p w14:paraId="02BEE326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701CDBE7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1E2D287B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34047" w14:paraId="6E8470A8" w14:textId="77777777" w:rsidTr="00B2648F">
        <w:tc>
          <w:tcPr>
            <w:tcW w:w="1614" w:type="dxa"/>
            <w:shd w:val="clear" w:color="auto" w:fill="FFFFFF"/>
          </w:tcPr>
          <w:p w14:paraId="7522B049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8263FB">
              <w:rPr>
                <w:b/>
                <w:sz w:val="18"/>
                <w:szCs w:val="18"/>
              </w:rPr>
              <w:t>childId</w:t>
            </w:r>
          </w:p>
        </w:tc>
        <w:tc>
          <w:tcPr>
            <w:tcW w:w="1025" w:type="dxa"/>
            <w:shd w:val="clear" w:color="auto" w:fill="FFFFFF"/>
          </w:tcPr>
          <w:p w14:paraId="4ED1E511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54DA373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孩子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34047" w14:paraId="2A658012" w14:textId="77777777" w:rsidTr="00B2648F">
        <w:tc>
          <w:tcPr>
            <w:tcW w:w="1614" w:type="dxa"/>
            <w:shd w:val="clear" w:color="auto" w:fill="FFFFFF"/>
          </w:tcPr>
          <w:p w14:paraId="69E2BCDD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6641B0">
              <w:rPr>
                <w:b/>
                <w:sz w:val="18"/>
                <w:szCs w:val="18"/>
              </w:rPr>
              <w:t>childName</w:t>
            </w:r>
          </w:p>
        </w:tc>
        <w:tc>
          <w:tcPr>
            <w:tcW w:w="1025" w:type="dxa"/>
            <w:shd w:val="clear" w:color="auto" w:fill="FFFFFF"/>
          </w:tcPr>
          <w:p w14:paraId="3A74506A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B3DBC17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孩子</w:t>
            </w:r>
            <w:r>
              <w:rPr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如北京张美丽</w:t>
            </w:r>
          </w:p>
        </w:tc>
      </w:tr>
      <w:tr w:rsidR="00A34047" w14:paraId="1672C8DB" w14:textId="77777777" w:rsidTr="00B2648F">
        <w:tc>
          <w:tcPr>
            <w:tcW w:w="1614" w:type="dxa"/>
            <w:shd w:val="clear" w:color="auto" w:fill="FFFFFF"/>
          </w:tcPr>
          <w:p w14:paraId="12EEF17B" w14:textId="77777777" w:rsidR="00A34047" w:rsidRPr="00E438AC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6641B0">
              <w:rPr>
                <w:b/>
                <w:sz w:val="18"/>
                <w:szCs w:val="18"/>
              </w:rPr>
              <w:t>rank</w:t>
            </w:r>
          </w:p>
        </w:tc>
        <w:tc>
          <w:tcPr>
            <w:tcW w:w="1025" w:type="dxa"/>
            <w:shd w:val="clear" w:color="auto" w:fill="FFFFFF"/>
          </w:tcPr>
          <w:p w14:paraId="73B2C556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C49634A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当前排名</w:t>
            </w:r>
          </w:p>
        </w:tc>
      </w:tr>
      <w:tr w:rsidR="00A34047" w14:paraId="30244FB5" w14:textId="77777777" w:rsidTr="00B2648F">
        <w:tc>
          <w:tcPr>
            <w:tcW w:w="1614" w:type="dxa"/>
            <w:shd w:val="clear" w:color="auto" w:fill="FFFFFF"/>
          </w:tcPr>
          <w:p w14:paraId="4C902B29" w14:textId="77777777" w:rsidR="00A34047" w:rsidRPr="00E438AC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6641B0">
              <w:rPr>
                <w:b/>
                <w:sz w:val="18"/>
                <w:szCs w:val="18"/>
              </w:rPr>
              <w:t>voteNum</w:t>
            </w:r>
          </w:p>
        </w:tc>
        <w:tc>
          <w:tcPr>
            <w:tcW w:w="1025" w:type="dxa"/>
            <w:shd w:val="clear" w:color="auto" w:fill="FFFFFF"/>
          </w:tcPr>
          <w:p w14:paraId="51D4A72C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61E36AC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当前票数</w:t>
            </w:r>
          </w:p>
        </w:tc>
      </w:tr>
      <w:tr w:rsidR="00A34047" w14:paraId="40A4A303" w14:textId="77777777" w:rsidTr="00B2648F">
        <w:tc>
          <w:tcPr>
            <w:tcW w:w="1614" w:type="dxa"/>
            <w:shd w:val="clear" w:color="auto" w:fill="FFFFFF"/>
          </w:tcPr>
          <w:p w14:paraId="7C12A9D1" w14:textId="77777777" w:rsidR="00A34047" w:rsidRPr="006641B0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8263FB">
              <w:rPr>
                <w:b/>
                <w:sz w:val="18"/>
                <w:szCs w:val="18"/>
              </w:rPr>
              <w:t>distance</w:t>
            </w:r>
          </w:p>
        </w:tc>
        <w:tc>
          <w:tcPr>
            <w:tcW w:w="1025" w:type="dxa"/>
            <w:shd w:val="clear" w:color="auto" w:fill="FFFFFF"/>
          </w:tcPr>
          <w:p w14:paraId="7309B9AC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724FA56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距离第一名还差多少票</w:t>
            </w:r>
          </w:p>
        </w:tc>
      </w:tr>
      <w:tr w:rsidR="00A34047" w14:paraId="647E59FE" w14:textId="77777777" w:rsidTr="00B2648F">
        <w:tc>
          <w:tcPr>
            <w:tcW w:w="1614" w:type="dxa"/>
            <w:shd w:val="clear" w:color="auto" w:fill="FFFFFF"/>
          </w:tcPr>
          <w:p w14:paraId="070E87E7" w14:textId="77777777" w:rsidR="00A34047" w:rsidRPr="008263FB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8263FB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025" w:type="dxa"/>
            <w:shd w:val="clear" w:color="auto" w:fill="FFFFFF"/>
          </w:tcPr>
          <w:p w14:paraId="53806C47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0C6C4F3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当前所在赛区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分组</w:t>
            </w:r>
          </w:p>
        </w:tc>
      </w:tr>
      <w:tr w:rsidR="00A34047" w14:paraId="702B881F" w14:textId="77777777" w:rsidTr="00B2648F">
        <w:tc>
          <w:tcPr>
            <w:tcW w:w="1614" w:type="dxa"/>
            <w:shd w:val="clear" w:color="auto" w:fill="FFFFFF"/>
          </w:tcPr>
          <w:p w14:paraId="5E4F5C8F" w14:textId="77777777" w:rsidR="00A34047" w:rsidRPr="008263FB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8263FB">
              <w:rPr>
                <w:b/>
                <w:sz w:val="18"/>
                <w:szCs w:val="18"/>
              </w:rPr>
              <w:t>selfChild</w:t>
            </w:r>
          </w:p>
        </w:tc>
        <w:tc>
          <w:tcPr>
            <w:tcW w:w="1025" w:type="dxa"/>
            <w:shd w:val="clear" w:color="auto" w:fill="FFFFFF"/>
          </w:tcPr>
          <w:p w14:paraId="259EC5D9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5883" w:type="dxa"/>
            <w:shd w:val="clear" w:color="auto" w:fill="FFFFFF"/>
          </w:tcPr>
          <w:p w14:paraId="7DA8159F" w14:textId="03722A7F" w:rsidR="00E12761" w:rsidRDefault="00A34047" w:rsidP="001708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是否是自家孩子的排名</w:t>
            </w:r>
          </w:p>
          <w:p w14:paraId="362AE601" w14:textId="48A8E394" w:rsidR="001708A7" w:rsidRDefault="001708A7" w:rsidP="00170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：上轮比赛自己宝宝未胜出</w:t>
            </w:r>
          </w:p>
          <w:p w14:paraId="5718DEE3" w14:textId="47EE45CE" w:rsidR="001708A7" w:rsidRDefault="001708A7" w:rsidP="00170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：上轮比赛自己宝宝胜出</w:t>
            </w:r>
          </w:p>
        </w:tc>
      </w:tr>
    </w:tbl>
    <w:p w14:paraId="72A145E4" w14:textId="77777777" w:rsidR="00A34047" w:rsidRDefault="00A34047" w:rsidP="00953F5B"/>
    <w:p w14:paraId="6488C483" w14:textId="16128AB2" w:rsidR="00A34047" w:rsidRDefault="00A34047" w:rsidP="00953F5B">
      <w:r w:rsidRPr="00B563E0">
        <w:rPr>
          <w:b/>
          <w:sz w:val="18"/>
          <w:szCs w:val="18"/>
        </w:rPr>
        <w:t>list</w:t>
      </w:r>
      <w:r>
        <w:rPr>
          <w:b/>
          <w:sz w:val="18"/>
          <w:szCs w:val="18"/>
        </w:rP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A34047" w14:paraId="633E9254" w14:textId="77777777" w:rsidTr="00B2648F">
        <w:tc>
          <w:tcPr>
            <w:tcW w:w="1614" w:type="dxa"/>
            <w:shd w:val="clear" w:color="auto" w:fill="FFFFFF"/>
          </w:tcPr>
          <w:p w14:paraId="561ECC79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769726C7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1FB7A4EB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34047" w14:paraId="2660C8AB" w14:textId="77777777" w:rsidTr="00B2648F">
        <w:tc>
          <w:tcPr>
            <w:tcW w:w="1614" w:type="dxa"/>
            <w:shd w:val="clear" w:color="auto" w:fill="FFFFFF"/>
          </w:tcPr>
          <w:p w14:paraId="72807AE0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B10562">
              <w:rPr>
                <w:b/>
                <w:sz w:val="18"/>
                <w:szCs w:val="18"/>
              </w:rPr>
              <w:t>id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shd w:val="clear" w:color="auto" w:fill="FFFFFF"/>
          </w:tcPr>
          <w:p w14:paraId="45F6E5D3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BDBB2A2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34047" w14:paraId="7A90494F" w14:textId="77777777" w:rsidTr="00B2648F">
        <w:tc>
          <w:tcPr>
            <w:tcW w:w="1614" w:type="dxa"/>
            <w:shd w:val="clear" w:color="auto" w:fill="FFFFFF"/>
          </w:tcPr>
          <w:p w14:paraId="69FF1D76" w14:textId="77777777" w:rsidR="00A34047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1025" w:type="dxa"/>
            <w:shd w:val="clear" w:color="auto" w:fill="FFFFFF"/>
          </w:tcPr>
          <w:p w14:paraId="7B1A33CC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7420395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34047" w14:paraId="174D3092" w14:textId="77777777" w:rsidTr="00B2648F">
        <w:tc>
          <w:tcPr>
            <w:tcW w:w="1614" w:type="dxa"/>
            <w:shd w:val="clear" w:color="auto" w:fill="FFFFFF"/>
          </w:tcPr>
          <w:p w14:paraId="0C596845" w14:textId="77777777" w:rsidR="00A34047" w:rsidRPr="00644859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1025" w:type="dxa"/>
            <w:shd w:val="clear" w:color="auto" w:fill="FFFFFF"/>
          </w:tcPr>
          <w:p w14:paraId="5D01C940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28928035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发帖人对象</w:t>
            </w:r>
          </w:p>
        </w:tc>
      </w:tr>
      <w:tr w:rsidR="00A34047" w14:paraId="443B74AB" w14:textId="77777777" w:rsidTr="00B2648F">
        <w:tc>
          <w:tcPr>
            <w:tcW w:w="1614" w:type="dxa"/>
            <w:shd w:val="clear" w:color="auto" w:fill="FFFFFF"/>
          </w:tcPr>
          <w:p w14:paraId="074D172D" w14:textId="77777777" w:rsidR="00A34047" w:rsidRPr="00644859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25" w:type="dxa"/>
            <w:shd w:val="clear" w:color="auto" w:fill="FFFFFF"/>
          </w:tcPr>
          <w:p w14:paraId="337ECD6D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29B8B4B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帖子内容</w:t>
            </w:r>
          </w:p>
        </w:tc>
      </w:tr>
      <w:tr w:rsidR="00A34047" w14:paraId="1FE57A17" w14:textId="77777777" w:rsidTr="00B2648F">
        <w:tc>
          <w:tcPr>
            <w:tcW w:w="1614" w:type="dxa"/>
            <w:shd w:val="clear" w:color="auto" w:fill="FFFFFF"/>
          </w:tcPr>
          <w:p w14:paraId="37F79558" w14:textId="77777777" w:rsidR="00A34047" w:rsidRPr="00644859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D52494">
              <w:rPr>
                <w:b/>
                <w:sz w:val="18"/>
                <w:szCs w:val="18"/>
              </w:rPr>
              <w:t>pics</w:t>
            </w:r>
          </w:p>
        </w:tc>
        <w:tc>
          <w:tcPr>
            <w:tcW w:w="1025" w:type="dxa"/>
            <w:shd w:val="clear" w:color="auto" w:fill="FFFFFF"/>
          </w:tcPr>
          <w:p w14:paraId="302926EA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35C69F99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帖子图片数组</w:t>
            </w:r>
          </w:p>
        </w:tc>
      </w:tr>
      <w:tr w:rsidR="00A34047" w14:paraId="03F45E6F" w14:textId="77777777" w:rsidTr="00B2648F">
        <w:tc>
          <w:tcPr>
            <w:tcW w:w="1614" w:type="dxa"/>
            <w:shd w:val="clear" w:color="auto" w:fill="FFFFFF"/>
          </w:tcPr>
          <w:p w14:paraId="41897F19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videoName</w:t>
            </w:r>
          </w:p>
        </w:tc>
        <w:tc>
          <w:tcPr>
            <w:tcW w:w="1025" w:type="dxa"/>
            <w:shd w:val="clear" w:color="auto" w:fill="FFFFFF"/>
          </w:tcPr>
          <w:p w14:paraId="52DDCB81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1D50382" w14:textId="77777777" w:rsidR="00A34047" w:rsidRPr="00761028" w:rsidRDefault="00A34047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七牛视频名称</w:t>
            </w:r>
          </w:p>
        </w:tc>
      </w:tr>
      <w:tr w:rsidR="00A34047" w14:paraId="1EA24292" w14:textId="77777777" w:rsidTr="00B2648F">
        <w:tc>
          <w:tcPr>
            <w:tcW w:w="1614" w:type="dxa"/>
            <w:shd w:val="clear" w:color="auto" w:fill="FFFFFF"/>
          </w:tcPr>
          <w:p w14:paraId="50D77162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bucket</w:t>
            </w:r>
          </w:p>
        </w:tc>
        <w:tc>
          <w:tcPr>
            <w:tcW w:w="1025" w:type="dxa"/>
            <w:shd w:val="clear" w:color="auto" w:fill="FFFFFF"/>
          </w:tcPr>
          <w:p w14:paraId="7425AB1E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64229B07" w14:textId="77777777" w:rsidR="00A34047" w:rsidRPr="00761028" w:rsidRDefault="00A34047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</w:t>
            </w:r>
            <w:r w:rsidRPr="00761028">
              <w:rPr>
                <w:sz w:val="18"/>
                <w:szCs w:val="18"/>
              </w:rPr>
              <w:t>bucket</w:t>
            </w:r>
            <w:r w:rsidRPr="00761028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A34047" w14:paraId="021062A7" w14:textId="77777777" w:rsidTr="00B2648F">
        <w:tc>
          <w:tcPr>
            <w:tcW w:w="1614" w:type="dxa"/>
            <w:shd w:val="clear" w:color="auto" w:fill="FFFFFF"/>
          </w:tcPr>
          <w:p w14:paraId="51E0AB83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domain</w:t>
            </w:r>
          </w:p>
        </w:tc>
        <w:tc>
          <w:tcPr>
            <w:tcW w:w="1025" w:type="dxa"/>
            <w:shd w:val="clear" w:color="auto" w:fill="FFFFFF"/>
          </w:tcPr>
          <w:p w14:paraId="33209D94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549FA34" w14:textId="77777777" w:rsidR="00A34047" w:rsidRPr="00761028" w:rsidRDefault="00A34047" w:rsidP="00B2648F">
            <w:pPr>
              <w:rPr>
                <w:sz w:val="18"/>
                <w:szCs w:val="18"/>
              </w:rPr>
            </w:pPr>
            <w:r w:rsidRPr="00761028">
              <w:rPr>
                <w:rFonts w:hint="eastAsia"/>
                <w:sz w:val="18"/>
                <w:szCs w:val="18"/>
              </w:rPr>
              <w:t>七牛域名</w:t>
            </w:r>
          </w:p>
        </w:tc>
      </w:tr>
      <w:tr w:rsidR="00A34047" w14:paraId="3F7B7BC6" w14:textId="77777777" w:rsidTr="00B2648F">
        <w:tc>
          <w:tcPr>
            <w:tcW w:w="1614" w:type="dxa"/>
            <w:shd w:val="clear" w:color="auto" w:fill="FFFFFF"/>
          </w:tcPr>
          <w:p w14:paraId="49A55844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537DEA">
              <w:rPr>
                <w:b/>
                <w:sz w:val="18"/>
                <w:szCs w:val="18"/>
              </w:rPr>
              <w:t>hotComment</w:t>
            </w:r>
          </w:p>
        </w:tc>
        <w:tc>
          <w:tcPr>
            <w:tcW w:w="1025" w:type="dxa"/>
            <w:shd w:val="clear" w:color="auto" w:fill="FFFFFF"/>
          </w:tcPr>
          <w:p w14:paraId="6737FA00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697EC5E9" w14:textId="77777777" w:rsidR="00A34047" w:rsidRPr="00761028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热门评论数组</w:t>
            </w:r>
          </w:p>
        </w:tc>
      </w:tr>
      <w:tr w:rsidR="00A34047" w14:paraId="5BF7E27D" w14:textId="77777777" w:rsidTr="00B2648F">
        <w:tc>
          <w:tcPr>
            <w:tcW w:w="1614" w:type="dxa"/>
            <w:shd w:val="clear" w:color="auto" w:fill="FFFFFF"/>
          </w:tcPr>
          <w:p w14:paraId="7F4825A1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264D95">
              <w:rPr>
                <w:b/>
                <w:sz w:val="18"/>
                <w:szCs w:val="18"/>
              </w:rPr>
              <w:t>praiseId</w:t>
            </w:r>
          </w:p>
        </w:tc>
        <w:tc>
          <w:tcPr>
            <w:tcW w:w="1025" w:type="dxa"/>
            <w:shd w:val="clear" w:color="auto" w:fill="FFFFFF"/>
          </w:tcPr>
          <w:p w14:paraId="0DD8955E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8E6DEA3" w14:textId="77777777" w:rsidR="00A34047" w:rsidRPr="00761028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，如果有值，显示已赞</w:t>
            </w:r>
          </w:p>
        </w:tc>
      </w:tr>
      <w:tr w:rsidR="00A34047" w14:paraId="4846DA2D" w14:textId="77777777" w:rsidTr="00B2648F">
        <w:tc>
          <w:tcPr>
            <w:tcW w:w="1614" w:type="dxa"/>
            <w:shd w:val="clear" w:color="auto" w:fill="FFFFFF"/>
          </w:tcPr>
          <w:p w14:paraId="4FB8B5FE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praiseNum</w:t>
            </w:r>
          </w:p>
        </w:tc>
        <w:tc>
          <w:tcPr>
            <w:tcW w:w="1025" w:type="dxa"/>
            <w:shd w:val="clear" w:color="auto" w:fill="FFFFFF"/>
          </w:tcPr>
          <w:p w14:paraId="7C2AB047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CB9A049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赞数量</w:t>
            </w:r>
          </w:p>
        </w:tc>
      </w:tr>
      <w:tr w:rsidR="00A34047" w14:paraId="2C4EF01B" w14:textId="77777777" w:rsidTr="00B2648F">
        <w:tc>
          <w:tcPr>
            <w:tcW w:w="1614" w:type="dxa"/>
            <w:shd w:val="clear" w:color="auto" w:fill="FFFFFF"/>
          </w:tcPr>
          <w:p w14:paraId="612CB907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commentNum</w:t>
            </w:r>
          </w:p>
        </w:tc>
        <w:tc>
          <w:tcPr>
            <w:tcW w:w="1025" w:type="dxa"/>
            <w:shd w:val="clear" w:color="auto" w:fill="FFFFFF"/>
          </w:tcPr>
          <w:p w14:paraId="0BC322BA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8180399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评论数量</w:t>
            </w:r>
          </w:p>
        </w:tc>
      </w:tr>
      <w:tr w:rsidR="00A34047" w14:paraId="47FEC3D3" w14:textId="77777777" w:rsidTr="00B2648F">
        <w:tc>
          <w:tcPr>
            <w:tcW w:w="1614" w:type="dxa"/>
            <w:shd w:val="clear" w:color="auto" w:fill="FFFFFF"/>
          </w:tcPr>
          <w:p w14:paraId="6B5E0862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DF3753">
              <w:rPr>
                <w:b/>
                <w:sz w:val="18"/>
                <w:szCs w:val="18"/>
              </w:rPr>
              <w:t>ranking</w:t>
            </w:r>
          </w:p>
        </w:tc>
        <w:tc>
          <w:tcPr>
            <w:tcW w:w="1025" w:type="dxa"/>
            <w:shd w:val="clear" w:color="auto" w:fill="FFFFFF"/>
          </w:tcPr>
          <w:p w14:paraId="117489DF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3ED9E3A3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排名</w:t>
            </w:r>
          </w:p>
        </w:tc>
      </w:tr>
      <w:tr w:rsidR="00A34047" w14:paraId="7CE5E189" w14:textId="77777777" w:rsidTr="00B2648F">
        <w:tc>
          <w:tcPr>
            <w:tcW w:w="1614" w:type="dxa"/>
            <w:shd w:val="clear" w:color="auto" w:fill="FFFFFF"/>
          </w:tcPr>
          <w:p w14:paraId="13AB46CD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E25378">
              <w:rPr>
                <w:b/>
                <w:sz w:val="18"/>
                <w:szCs w:val="18"/>
              </w:rPr>
              <w:t>createTime</w:t>
            </w:r>
          </w:p>
        </w:tc>
        <w:tc>
          <w:tcPr>
            <w:tcW w:w="1025" w:type="dxa"/>
            <w:shd w:val="clear" w:color="auto" w:fill="FFFFFF"/>
          </w:tcPr>
          <w:p w14:paraId="2CC7F573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0E20017D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A34047" w14:paraId="2CB1A38E" w14:textId="77777777" w:rsidTr="00B2648F">
        <w:tc>
          <w:tcPr>
            <w:tcW w:w="1614" w:type="dxa"/>
            <w:shd w:val="clear" w:color="auto" w:fill="FFFFFF"/>
          </w:tcPr>
          <w:p w14:paraId="1A0A4FC4" w14:textId="77777777" w:rsidR="00A34047" w:rsidRPr="00E25378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6641B0">
              <w:rPr>
                <w:b/>
                <w:sz w:val="18"/>
                <w:szCs w:val="18"/>
              </w:rPr>
              <w:t>matchRanking</w:t>
            </w:r>
          </w:p>
        </w:tc>
        <w:tc>
          <w:tcPr>
            <w:tcW w:w="1025" w:type="dxa"/>
            <w:shd w:val="clear" w:color="auto" w:fill="FFFFFF"/>
          </w:tcPr>
          <w:p w14:paraId="18A2C395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3735F981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比赛排名信息</w:t>
            </w:r>
          </w:p>
        </w:tc>
      </w:tr>
      <w:tr w:rsidR="00A34047" w14:paraId="3976B1EA" w14:textId="77777777" w:rsidTr="00B2648F">
        <w:tc>
          <w:tcPr>
            <w:tcW w:w="1614" w:type="dxa"/>
            <w:shd w:val="clear" w:color="auto" w:fill="FFFFFF"/>
          </w:tcPr>
          <w:p w14:paraId="35DC4252" w14:textId="77777777" w:rsidR="00A34047" w:rsidRPr="006641B0" w:rsidRDefault="00A34047" w:rsidP="00B2648F">
            <w:pPr>
              <w:jc w:val="center"/>
              <w:rPr>
                <w:b/>
                <w:sz w:val="18"/>
                <w:szCs w:val="18"/>
              </w:rPr>
            </w:pPr>
            <w:r w:rsidRPr="009504A2">
              <w:rPr>
                <w:b/>
                <w:sz w:val="18"/>
                <w:szCs w:val="18"/>
              </w:rPr>
              <w:t>activityType</w:t>
            </w:r>
          </w:p>
        </w:tc>
        <w:tc>
          <w:tcPr>
            <w:tcW w:w="1025" w:type="dxa"/>
            <w:shd w:val="clear" w:color="auto" w:fill="FFFFFF"/>
          </w:tcPr>
          <w:p w14:paraId="5DE9256B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44D6DB6" w14:textId="77777777" w:rsidR="00A34047" w:rsidRDefault="00A3404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所属活动类型</w:t>
            </w:r>
            <w:r>
              <w:rPr>
                <w:rFonts w:hint="eastAsia"/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普通活动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比赛活动</w:t>
            </w:r>
          </w:p>
        </w:tc>
      </w:tr>
      <w:tr w:rsidR="00DC5E6C" w14:paraId="31826153" w14:textId="77777777" w:rsidTr="00B2648F">
        <w:tc>
          <w:tcPr>
            <w:tcW w:w="1614" w:type="dxa"/>
            <w:shd w:val="clear" w:color="auto" w:fill="FFFFFF"/>
          </w:tcPr>
          <w:p w14:paraId="6A3F767D" w14:textId="32116885" w:rsidR="00DC5E6C" w:rsidRPr="009504A2" w:rsidRDefault="00DC5E6C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activityMatchType</w:t>
            </w:r>
          </w:p>
        </w:tc>
        <w:tc>
          <w:tcPr>
            <w:tcW w:w="1025" w:type="dxa"/>
            <w:shd w:val="clear" w:color="auto" w:fill="FFFFFF"/>
          </w:tcPr>
          <w:p w14:paraId="1FB189BB" w14:textId="60E37913" w:rsidR="00DC5E6C" w:rsidRDefault="00DC5E6C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8FD891F" w14:textId="71213891" w:rsidR="00DC5E6C" w:rsidRPr="00B2648F" w:rsidRDefault="00B2648F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所属活动比赛类型</w:t>
            </w:r>
            <w:r>
              <w:rPr>
                <w:rFonts w:hint="eastAsia"/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普通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预赛</w:t>
            </w:r>
            <w:ins w:id="547" w:author="jiancheng jia" w:date="2015-06-24T10:53:00Z">
              <w:r w:rsidR="00A5669A">
                <w:rPr>
                  <w:rFonts w:hint="eastAsia"/>
                  <w:sz w:val="18"/>
                  <w:szCs w:val="18"/>
                </w:rPr>
                <w:t xml:space="preserve"> 2 </w:t>
              </w:r>
              <w:r w:rsidR="00A5669A">
                <w:rPr>
                  <w:rFonts w:hint="eastAsia"/>
                  <w:sz w:val="18"/>
                  <w:szCs w:val="18"/>
                </w:rPr>
                <w:t>初赛</w:t>
              </w:r>
              <w:r w:rsidR="00A5669A">
                <w:rPr>
                  <w:rFonts w:hint="eastAsia"/>
                  <w:sz w:val="18"/>
                  <w:szCs w:val="18"/>
                </w:rPr>
                <w:t xml:space="preserve"> 3</w:t>
              </w:r>
              <w:r w:rsidR="00A5669A">
                <w:rPr>
                  <w:sz w:val="18"/>
                  <w:szCs w:val="18"/>
                </w:rPr>
                <w:t xml:space="preserve"> </w:t>
              </w:r>
              <w:r w:rsidR="00A5669A">
                <w:rPr>
                  <w:rFonts w:hint="eastAsia"/>
                  <w:sz w:val="18"/>
                  <w:szCs w:val="18"/>
                </w:rPr>
                <w:t>决赛</w:t>
              </w:r>
            </w:ins>
          </w:p>
        </w:tc>
      </w:tr>
    </w:tbl>
    <w:p w14:paraId="51120F69" w14:textId="77777777" w:rsidR="00A34047" w:rsidRPr="00A34047" w:rsidRDefault="00A34047" w:rsidP="00953F5B"/>
    <w:p w14:paraId="759F9594" w14:textId="77777777" w:rsidR="00C36A57" w:rsidRDefault="00C36A57" w:rsidP="00C36A57">
      <w:pPr>
        <w:pStyle w:val="1"/>
      </w:pPr>
      <w:r>
        <w:rPr>
          <w:rFonts w:hint="eastAsia"/>
        </w:rPr>
        <w:lastRenderedPageBreak/>
        <w:t>评论相关</w:t>
      </w:r>
    </w:p>
    <w:p w14:paraId="01B5C2BB" w14:textId="77777777" w:rsidR="00C36A57" w:rsidRDefault="00C36A57" w:rsidP="00C36A57">
      <w:pPr>
        <w:pStyle w:val="2"/>
      </w:pPr>
      <w:bookmarkStart w:id="548" w:name="_发表评论"/>
      <w:bookmarkEnd w:id="548"/>
      <w:r>
        <w:t>发表评论</w:t>
      </w:r>
    </w:p>
    <w:p w14:paraId="34FC2ACB" w14:textId="77777777" w:rsidR="00C36A57" w:rsidRDefault="00C36A57" w:rsidP="00C36A57">
      <w:pPr>
        <w:pStyle w:val="a6"/>
      </w:pPr>
      <w:r>
        <w:t>URL</w:t>
      </w:r>
    </w:p>
    <w:p w14:paraId="490283B1" w14:textId="77777777" w:rsidR="00C36A57" w:rsidRPr="00C36A57" w:rsidRDefault="00C36A57" w:rsidP="00C36A57">
      <w:r w:rsidRPr="00C36A57">
        <w:t>/activity/comment/save</w:t>
      </w:r>
    </w:p>
    <w:p w14:paraId="0082F4E5" w14:textId="77777777" w:rsidR="00C36A57" w:rsidRDefault="00C36A57" w:rsidP="00C36A57"/>
    <w:p w14:paraId="3AF9B5A1" w14:textId="77777777" w:rsidR="00C36A57" w:rsidRDefault="00C36A57" w:rsidP="00C36A57">
      <w:pPr>
        <w:pStyle w:val="a6"/>
      </w:pPr>
      <w:r>
        <w:t>示例</w:t>
      </w:r>
    </w:p>
    <w:p w14:paraId="18B9C36C" w14:textId="77777777" w:rsidR="00C36A57" w:rsidRDefault="00C36A57" w:rsidP="00C36A57">
      <w:r>
        <w:t>{</w:t>
      </w:r>
    </w:p>
    <w:p w14:paraId="298AD4B0" w14:textId="77777777" w:rsidR="00C36A57" w:rsidRDefault="00C36A57" w:rsidP="00C36A57">
      <w:r>
        <w:t xml:space="preserve">    "userId": 17453,</w:t>
      </w:r>
    </w:p>
    <w:p w14:paraId="4E0E1E3B" w14:textId="77777777" w:rsidR="00C36A57" w:rsidRDefault="00C36A57" w:rsidP="00C36A57">
      <w:r>
        <w:t xml:space="preserve">    "postsId": "555345030cf220b8d5a1affd",</w:t>
      </w:r>
    </w:p>
    <w:p w14:paraId="0EAAA36A" w14:textId="77777777" w:rsidR="00C36A57" w:rsidRDefault="00C36A57" w:rsidP="00C36A57">
      <w:r>
        <w:rPr>
          <w:rFonts w:hint="eastAsia"/>
        </w:rPr>
        <w:t xml:space="preserve">    "content": "</w:t>
      </w:r>
      <w:r>
        <w:rPr>
          <w:rFonts w:hint="eastAsia"/>
        </w:rPr>
        <w:t>评论</w:t>
      </w:r>
      <w:r>
        <w:rPr>
          <w:rFonts w:hint="eastAsia"/>
        </w:rPr>
        <w:t>-----------"</w:t>
      </w:r>
    </w:p>
    <w:p w14:paraId="434BD527" w14:textId="77777777" w:rsidR="00C36A57" w:rsidRDefault="00C36A57" w:rsidP="00C36A57">
      <w:r>
        <w:t>}</w:t>
      </w:r>
    </w:p>
    <w:p w14:paraId="4F3D031F" w14:textId="77777777" w:rsidR="00C36A57" w:rsidRDefault="00C36A57" w:rsidP="00C36A57"/>
    <w:p w14:paraId="72ADA0D0" w14:textId="77777777" w:rsidR="00C15DCF" w:rsidRDefault="00C15DCF" w:rsidP="00C15DCF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C15DCF" w14:paraId="1662B2FA" w14:textId="77777777" w:rsidTr="00B2648F">
        <w:tc>
          <w:tcPr>
            <w:tcW w:w="1133" w:type="dxa"/>
            <w:shd w:val="clear" w:color="auto" w:fill="FFFFFF"/>
          </w:tcPr>
          <w:p w14:paraId="09FF42A1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20ABBFBB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77E726F9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79CF0794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15DCF" w14:paraId="2DD34174" w14:textId="77777777" w:rsidTr="00B2648F">
        <w:tc>
          <w:tcPr>
            <w:tcW w:w="1133" w:type="dxa"/>
            <w:shd w:val="clear" w:color="auto" w:fill="FFFFFF"/>
          </w:tcPr>
          <w:p w14:paraId="6378DE2F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2EF0A836" w14:textId="77777777" w:rsidR="00C15DCF" w:rsidRDefault="00C15DC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6171F21D" w14:textId="77777777" w:rsidR="00C15DCF" w:rsidRDefault="00C15DC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6B621BD9" w14:textId="77777777" w:rsidR="00C15DCF" w:rsidRDefault="00C15DC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94AFC" w14:paraId="1BC3AEDB" w14:textId="77777777" w:rsidTr="00D43028">
        <w:tc>
          <w:tcPr>
            <w:tcW w:w="1133" w:type="dxa"/>
            <w:shd w:val="clear" w:color="auto" w:fill="FFFFFF"/>
          </w:tcPr>
          <w:p w14:paraId="0A3F51B4" w14:textId="77777777" w:rsidR="00994AFC" w:rsidRPr="00F16747" w:rsidRDefault="00994AFC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1058" w:type="dxa"/>
            <w:shd w:val="clear" w:color="auto" w:fill="FFFFFF"/>
          </w:tcPr>
          <w:p w14:paraId="3A2E236C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1711AAD6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1BD37F34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15DCF" w14:paraId="466563E9" w14:textId="77777777" w:rsidTr="00B2648F">
        <w:tc>
          <w:tcPr>
            <w:tcW w:w="1133" w:type="dxa"/>
            <w:shd w:val="clear" w:color="auto" w:fill="FFFFFF"/>
          </w:tcPr>
          <w:p w14:paraId="1C82CF17" w14:textId="77777777" w:rsidR="00C15DCF" w:rsidRPr="00F16747" w:rsidRDefault="00B7271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postsId</w:t>
            </w:r>
          </w:p>
        </w:tc>
        <w:tc>
          <w:tcPr>
            <w:tcW w:w="1058" w:type="dxa"/>
            <w:shd w:val="clear" w:color="auto" w:fill="FFFFFF"/>
          </w:tcPr>
          <w:p w14:paraId="614F77ED" w14:textId="77777777" w:rsidR="00C15DCF" w:rsidRDefault="00C15DC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40B89F61" w14:textId="77777777" w:rsidR="00C15DCF" w:rsidRDefault="00EB575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05C735BE" w14:textId="77777777" w:rsidR="00C15DCF" w:rsidRDefault="009F6BAF" w:rsidP="00B2648F">
            <w:pPr>
              <w:rPr>
                <w:sz w:val="18"/>
                <w:szCs w:val="18"/>
              </w:rPr>
            </w:pPr>
            <w:commentRangeStart w:id="549"/>
            <w:r>
              <w:rPr>
                <w:rFonts w:hint="eastAsia"/>
                <w:sz w:val="18"/>
                <w:szCs w:val="18"/>
              </w:rPr>
              <w:t>帖子</w:t>
            </w:r>
            <w:r>
              <w:rPr>
                <w:rFonts w:hint="eastAsia"/>
                <w:sz w:val="18"/>
                <w:szCs w:val="18"/>
              </w:rPr>
              <w:t>id</w:t>
            </w:r>
            <w:commentRangeEnd w:id="549"/>
            <w:r w:rsidR="007C7451">
              <w:rPr>
                <w:rStyle w:val="aa"/>
              </w:rPr>
              <w:commentReference w:id="549"/>
            </w:r>
          </w:p>
        </w:tc>
      </w:tr>
      <w:tr w:rsidR="00C15DCF" w14:paraId="3F8AE07B" w14:textId="77777777" w:rsidTr="00B2648F">
        <w:tc>
          <w:tcPr>
            <w:tcW w:w="1133" w:type="dxa"/>
            <w:shd w:val="clear" w:color="auto" w:fill="FFFFFF"/>
          </w:tcPr>
          <w:p w14:paraId="3AB6A9BA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 w:rsidRPr="001132B9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58" w:type="dxa"/>
            <w:shd w:val="clear" w:color="auto" w:fill="FFFFFF"/>
          </w:tcPr>
          <w:p w14:paraId="0C9A145F" w14:textId="77777777" w:rsidR="00C15DCF" w:rsidRDefault="00B7271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0E0C4526" w14:textId="77777777" w:rsidR="00C15DCF" w:rsidRDefault="00C15DCF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60" w:type="dxa"/>
            <w:shd w:val="clear" w:color="auto" w:fill="FFFFFF"/>
          </w:tcPr>
          <w:p w14:paraId="07C584F8" w14:textId="77777777" w:rsidR="00C15DCF" w:rsidRPr="00FA53FD" w:rsidRDefault="00EB575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  <w:r w:rsidR="00C15DCF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9F6BAF" w14:paraId="6D81338C" w14:textId="77777777" w:rsidTr="00B2648F">
        <w:tc>
          <w:tcPr>
            <w:tcW w:w="1133" w:type="dxa"/>
            <w:shd w:val="clear" w:color="auto" w:fill="FFFFFF"/>
          </w:tcPr>
          <w:p w14:paraId="4DD2A5F9" w14:textId="77777777" w:rsidR="009F6BAF" w:rsidRPr="001132B9" w:rsidRDefault="009F6BAF" w:rsidP="00B2648F">
            <w:pPr>
              <w:jc w:val="center"/>
              <w:rPr>
                <w:b/>
                <w:sz w:val="18"/>
                <w:szCs w:val="18"/>
              </w:rPr>
            </w:pPr>
            <w:commentRangeStart w:id="550"/>
            <w:r>
              <w:rPr>
                <w:b/>
                <w:sz w:val="18"/>
                <w:szCs w:val="18"/>
              </w:rPr>
              <w:t>parentId</w:t>
            </w:r>
          </w:p>
        </w:tc>
        <w:tc>
          <w:tcPr>
            <w:tcW w:w="1058" w:type="dxa"/>
            <w:shd w:val="clear" w:color="auto" w:fill="FFFFFF"/>
          </w:tcPr>
          <w:p w14:paraId="253632C0" w14:textId="77777777" w:rsidR="009F6BAF" w:rsidRDefault="009F6BA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2B45BBCE" w14:textId="77777777" w:rsidR="009F6BAF" w:rsidRDefault="009F6BAF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2D428F53" w14:textId="77777777" w:rsidR="009F6BAF" w:rsidRDefault="009F6BA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上级评论</w:t>
            </w:r>
            <w:r>
              <w:rPr>
                <w:rFonts w:hint="eastAsia"/>
                <w:sz w:val="18"/>
                <w:szCs w:val="18"/>
              </w:rPr>
              <w:t>id</w:t>
            </w:r>
            <w:commentRangeEnd w:id="550"/>
            <w:r w:rsidR="00E31CC7">
              <w:rPr>
                <w:rStyle w:val="aa"/>
              </w:rPr>
              <w:commentReference w:id="550"/>
            </w:r>
          </w:p>
        </w:tc>
      </w:tr>
    </w:tbl>
    <w:p w14:paraId="10A37E3E" w14:textId="77777777" w:rsidR="00C15DCF" w:rsidRPr="00E1789B" w:rsidRDefault="00C15DCF" w:rsidP="00C15DCF">
      <w:pPr>
        <w:rPr>
          <w:b/>
        </w:rPr>
      </w:pPr>
    </w:p>
    <w:p w14:paraId="6B2ED814" w14:textId="77777777" w:rsidR="00C15DCF" w:rsidRDefault="00C15DCF" w:rsidP="00C15DCF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C15DCF" w14:paraId="3F4F7D3E" w14:textId="77777777" w:rsidTr="00B2648F">
        <w:tc>
          <w:tcPr>
            <w:tcW w:w="1614" w:type="dxa"/>
            <w:shd w:val="clear" w:color="auto" w:fill="FFFFFF"/>
          </w:tcPr>
          <w:p w14:paraId="7F246302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31F74BB9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7720C5C1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15DCF" w14:paraId="363CFDDD" w14:textId="77777777" w:rsidTr="00B2648F">
        <w:tc>
          <w:tcPr>
            <w:tcW w:w="1614" w:type="dxa"/>
            <w:shd w:val="clear" w:color="auto" w:fill="FFFFFF"/>
          </w:tcPr>
          <w:p w14:paraId="67847E60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60F11452" w14:textId="77777777" w:rsidR="00C15DCF" w:rsidRDefault="00C15DCF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1BA579C3" w14:textId="77777777" w:rsidR="00C15DCF" w:rsidRDefault="00C15DCF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C15DCF" w14:paraId="2EB0606A" w14:textId="77777777" w:rsidTr="00B2648F">
        <w:tc>
          <w:tcPr>
            <w:tcW w:w="1614" w:type="dxa"/>
            <w:shd w:val="clear" w:color="auto" w:fill="FFFFFF"/>
          </w:tcPr>
          <w:p w14:paraId="5CE3E0D3" w14:textId="77777777" w:rsidR="00C15DCF" w:rsidRDefault="00C15DC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2D34DAD1" w14:textId="77777777" w:rsidR="00C15DCF" w:rsidRDefault="00C15DCF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5FBB476F" w14:textId="77777777" w:rsidR="00C15DCF" w:rsidRDefault="00D153AD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发表成功的评论内容</w:t>
            </w:r>
          </w:p>
        </w:tc>
      </w:tr>
    </w:tbl>
    <w:p w14:paraId="3F6F9C59" w14:textId="77777777" w:rsidR="00C36A57" w:rsidRDefault="00C36A57" w:rsidP="00C36A57"/>
    <w:p w14:paraId="37CDD401" w14:textId="77777777" w:rsidR="00C36A57" w:rsidRDefault="002D659A" w:rsidP="002D659A">
      <w:pPr>
        <w:pStyle w:val="a6"/>
      </w:pPr>
      <w:r>
        <w:t>data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6C6BBF" w14:paraId="6BFF0F66" w14:textId="77777777" w:rsidTr="00B2648F">
        <w:tc>
          <w:tcPr>
            <w:tcW w:w="1614" w:type="dxa"/>
            <w:shd w:val="clear" w:color="auto" w:fill="FFFFFF"/>
          </w:tcPr>
          <w:p w14:paraId="6E4B03C0" w14:textId="77777777" w:rsidR="006C6BBF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4EDBD156" w14:textId="77777777" w:rsidR="006C6BBF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61FAC25B" w14:textId="77777777" w:rsidR="006C6BBF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C6BBF" w14:paraId="264BEE07" w14:textId="77777777" w:rsidTr="00B2648F">
        <w:tc>
          <w:tcPr>
            <w:tcW w:w="1614" w:type="dxa"/>
            <w:shd w:val="clear" w:color="auto" w:fill="FFFFFF"/>
          </w:tcPr>
          <w:p w14:paraId="32FE9CF0" w14:textId="77777777" w:rsidR="006C6BBF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25" w:type="dxa"/>
            <w:shd w:val="clear" w:color="auto" w:fill="FFFFFF"/>
          </w:tcPr>
          <w:p w14:paraId="6CD777C7" w14:textId="77777777" w:rsidR="006C6BBF" w:rsidRDefault="00941783" w:rsidP="00B2648F">
            <w:pPr>
              <w:rPr>
                <w:sz w:val="18"/>
                <w:szCs w:val="18"/>
              </w:rPr>
            </w:pPr>
            <w:commentRangeStart w:id="551"/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11B1045" w14:textId="77777777" w:rsidR="006C6BBF" w:rsidRDefault="0060124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</w:t>
            </w:r>
            <w:r w:rsidR="006C6BBF">
              <w:rPr>
                <w:rFonts w:hint="eastAsia"/>
                <w:sz w:val="18"/>
                <w:szCs w:val="18"/>
              </w:rPr>
              <w:t>id</w:t>
            </w:r>
            <w:commentRangeEnd w:id="551"/>
            <w:r w:rsidR="00941783">
              <w:rPr>
                <w:rStyle w:val="aa"/>
              </w:rPr>
              <w:commentReference w:id="551"/>
            </w:r>
          </w:p>
        </w:tc>
      </w:tr>
      <w:tr w:rsidR="006C6BBF" w14:paraId="436A631E" w14:textId="77777777" w:rsidTr="00B2648F">
        <w:tc>
          <w:tcPr>
            <w:tcW w:w="1614" w:type="dxa"/>
            <w:shd w:val="clear" w:color="auto" w:fill="FFFFFF"/>
          </w:tcPr>
          <w:p w14:paraId="49F7368B" w14:textId="77777777" w:rsidR="006C6BBF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postsId</w:t>
            </w:r>
          </w:p>
        </w:tc>
        <w:tc>
          <w:tcPr>
            <w:tcW w:w="1025" w:type="dxa"/>
            <w:shd w:val="clear" w:color="auto" w:fill="FFFFFF"/>
          </w:tcPr>
          <w:p w14:paraId="2BF44E96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56778D09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所属帖子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6BBF" w14:paraId="11D0E148" w14:textId="77777777" w:rsidTr="00B2648F">
        <w:tc>
          <w:tcPr>
            <w:tcW w:w="1614" w:type="dxa"/>
            <w:shd w:val="clear" w:color="auto" w:fill="FFFFFF"/>
          </w:tcPr>
          <w:p w14:paraId="63694F5C" w14:textId="77777777" w:rsidR="006C6BBF" w:rsidRPr="00E438AC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1025" w:type="dxa"/>
            <w:shd w:val="clear" w:color="auto" w:fill="FFFFFF"/>
          </w:tcPr>
          <w:p w14:paraId="5A1677FA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2B059FD1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评论人</w:t>
            </w:r>
          </w:p>
        </w:tc>
      </w:tr>
      <w:tr w:rsidR="006C6BBF" w14:paraId="2D60AA4C" w14:textId="77777777" w:rsidTr="00B2648F">
        <w:tc>
          <w:tcPr>
            <w:tcW w:w="1614" w:type="dxa"/>
            <w:shd w:val="clear" w:color="auto" w:fill="FFFFFF"/>
          </w:tcPr>
          <w:p w14:paraId="155F3E28" w14:textId="77777777" w:rsidR="006C6BBF" w:rsidRPr="00152822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25" w:type="dxa"/>
            <w:shd w:val="clear" w:color="auto" w:fill="FFFFFF"/>
          </w:tcPr>
          <w:p w14:paraId="01E04473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3AEA0EF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</w:tr>
      <w:tr w:rsidR="006C6BBF" w14:paraId="7D3CE854" w14:textId="77777777" w:rsidTr="00B2648F">
        <w:tc>
          <w:tcPr>
            <w:tcW w:w="1614" w:type="dxa"/>
            <w:shd w:val="clear" w:color="auto" w:fill="FFFFFF"/>
          </w:tcPr>
          <w:p w14:paraId="7071FC4C" w14:textId="77777777" w:rsidR="006C6BBF" w:rsidRPr="00152822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praiseNum</w:t>
            </w:r>
          </w:p>
        </w:tc>
        <w:tc>
          <w:tcPr>
            <w:tcW w:w="1025" w:type="dxa"/>
            <w:shd w:val="clear" w:color="auto" w:fill="FFFFFF"/>
          </w:tcPr>
          <w:p w14:paraId="5FE8F5E1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72DA5C3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赞数量</w:t>
            </w:r>
          </w:p>
        </w:tc>
      </w:tr>
      <w:tr w:rsidR="006C6BBF" w14:paraId="0352A9F7" w14:textId="77777777" w:rsidTr="00B2648F">
        <w:tc>
          <w:tcPr>
            <w:tcW w:w="1614" w:type="dxa"/>
            <w:shd w:val="clear" w:color="auto" w:fill="FFFFFF"/>
          </w:tcPr>
          <w:p w14:paraId="24A9CB17" w14:textId="77777777" w:rsidR="006C6BBF" w:rsidRPr="00152822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floor</w:t>
            </w:r>
          </w:p>
        </w:tc>
        <w:tc>
          <w:tcPr>
            <w:tcW w:w="1025" w:type="dxa"/>
            <w:shd w:val="clear" w:color="auto" w:fill="FFFFFF"/>
          </w:tcPr>
          <w:p w14:paraId="20E0EC7A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FDCC3DB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所属楼层</w:t>
            </w:r>
          </w:p>
        </w:tc>
      </w:tr>
      <w:tr w:rsidR="006C6BBF" w14:paraId="4B62C94D" w14:textId="77777777" w:rsidTr="00B2648F">
        <w:tc>
          <w:tcPr>
            <w:tcW w:w="1614" w:type="dxa"/>
            <w:shd w:val="clear" w:color="auto" w:fill="FFFFFF"/>
          </w:tcPr>
          <w:p w14:paraId="154F1085" w14:textId="77777777" w:rsidR="006C6BBF" w:rsidRPr="00152822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praiseId</w:t>
            </w:r>
          </w:p>
        </w:tc>
        <w:tc>
          <w:tcPr>
            <w:tcW w:w="1025" w:type="dxa"/>
            <w:shd w:val="clear" w:color="auto" w:fill="FFFFFF"/>
          </w:tcPr>
          <w:p w14:paraId="1539831B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5A67638C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，如果有值，显示已赞</w:t>
            </w:r>
          </w:p>
        </w:tc>
      </w:tr>
      <w:tr w:rsidR="006C6BBF" w14:paraId="2FB6B507" w14:textId="77777777" w:rsidTr="00B2648F">
        <w:tc>
          <w:tcPr>
            <w:tcW w:w="1614" w:type="dxa"/>
            <w:shd w:val="clear" w:color="auto" w:fill="FFFFFF"/>
          </w:tcPr>
          <w:p w14:paraId="27D167D7" w14:textId="77777777" w:rsidR="006C6BBF" w:rsidRPr="00152822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parents</w:t>
            </w:r>
          </w:p>
        </w:tc>
        <w:tc>
          <w:tcPr>
            <w:tcW w:w="1025" w:type="dxa"/>
            <w:shd w:val="clear" w:color="auto" w:fill="FFFFFF"/>
          </w:tcPr>
          <w:p w14:paraId="278966EB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5D3E079B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上级评论，用于显示高楼</w:t>
            </w:r>
          </w:p>
        </w:tc>
      </w:tr>
      <w:tr w:rsidR="006C6BBF" w14:paraId="25AA2E78" w14:textId="77777777" w:rsidTr="00B2648F">
        <w:tc>
          <w:tcPr>
            <w:tcW w:w="1614" w:type="dxa"/>
            <w:shd w:val="clear" w:color="auto" w:fill="FFFFFF"/>
          </w:tcPr>
          <w:p w14:paraId="0F4BA0B7" w14:textId="77777777" w:rsidR="006C6BBF" w:rsidRPr="00152822" w:rsidRDefault="006C6BBF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createTime</w:t>
            </w:r>
          </w:p>
        </w:tc>
        <w:tc>
          <w:tcPr>
            <w:tcW w:w="1025" w:type="dxa"/>
            <w:shd w:val="clear" w:color="auto" w:fill="FFFFFF"/>
          </w:tcPr>
          <w:p w14:paraId="636157C8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2871828D" w14:textId="77777777" w:rsidR="006C6BBF" w:rsidRDefault="006C6BBF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评论时间</w:t>
            </w:r>
          </w:p>
        </w:tc>
      </w:tr>
    </w:tbl>
    <w:p w14:paraId="0CC583DE" w14:textId="77777777" w:rsidR="002D659A" w:rsidRDefault="002D659A" w:rsidP="002D659A">
      <w:pPr>
        <w:pStyle w:val="a6"/>
      </w:pPr>
    </w:p>
    <w:p w14:paraId="1060A010" w14:textId="77777777" w:rsidR="00622582" w:rsidRDefault="00622582" w:rsidP="00622582">
      <w:pPr>
        <w:pStyle w:val="a6"/>
      </w:pPr>
      <w:r>
        <w:t>user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622582" w14:paraId="26BD2938" w14:textId="77777777" w:rsidTr="00B2648F">
        <w:tc>
          <w:tcPr>
            <w:tcW w:w="1614" w:type="dxa"/>
            <w:shd w:val="clear" w:color="auto" w:fill="FFFFFF"/>
          </w:tcPr>
          <w:p w14:paraId="65E93311" w14:textId="77777777" w:rsidR="00622582" w:rsidRDefault="00622582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3E59084A" w14:textId="77777777" w:rsidR="00622582" w:rsidRDefault="00622582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789FD50C" w14:textId="77777777" w:rsidR="00622582" w:rsidRDefault="00622582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22582" w14:paraId="5AF6F60F" w14:textId="77777777" w:rsidTr="00B2648F">
        <w:tc>
          <w:tcPr>
            <w:tcW w:w="1614" w:type="dxa"/>
            <w:shd w:val="clear" w:color="auto" w:fill="FFFFFF"/>
          </w:tcPr>
          <w:p w14:paraId="41E3068F" w14:textId="77777777" w:rsidR="00622582" w:rsidRDefault="00622582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1025" w:type="dxa"/>
            <w:shd w:val="clear" w:color="auto" w:fill="FFFFFF"/>
          </w:tcPr>
          <w:p w14:paraId="3D7F8526" w14:textId="77777777" w:rsidR="00622582" w:rsidRDefault="00622582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023DD8B" w14:textId="77777777" w:rsidR="00622582" w:rsidRDefault="00622582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22582" w14:paraId="768988B5" w14:textId="77777777" w:rsidTr="00B2648F">
        <w:tc>
          <w:tcPr>
            <w:tcW w:w="1614" w:type="dxa"/>
            <w:shd w:val="clear" w:color="auto" w:fill="FFFFFF"/>
          </w:tcPr>
          <w:p w14:paraId="4F4A921D" w14:textId="77777777" w:rsidR="00622582" w:rsidRDefault="00622582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fullName</w:t>
            </w:r>
          </w:p>
        </w:tc>
        <w:tc>
          <w:tcPr>
            <w:tcW w:w="1025" w:type="dxa"/>
            <w:shd w:val="clear" w:color="auto" w:fill="FFFFFF"/>
          </w:tcPr>
          <w:p w14:paraId="7AD43541" w14:textId="77777777" w:rsidR="00622582" w:rsidRDefault="00622582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3A0BECD5" w14:textId="77777777" w:rsidR="00622582" w:rsidRDefault="00622582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用户全称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如北京大头儿子爸爸</w:t>
            </w:r>
          </w:p>
        </w:tc>
      </w:tr>
      <w:tr w:rsidR="00622582" w14:paraId="2FF54A1A" w14:textId="77777777" w:rsidTr="00B2648F">
        <w:tc>
          <w:tcPr>
            <w:tcW w:w="1614" w:type="dxa"/>
            <w:shd w:val="clear" w:color="auto" w:fill="FFFFFF"/>
          </w:tcPr>
          <w:p w14:paraId="154E8616" w14:textId="77777777" w:rsidR="00622582" w:rsidRPr="00E438AC" w:rsidRDefault="00622582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avatar</w:t>
            </w:r>
          </w:p>
        </w:tc>
        <w:tc>
          <w:tcPr>
            <w:tcW w:w="1025" w:type="dxa"/>
            <w:shd w:val="clear" w:color="auto" w:fill="FFFFFF"/>
          </w:tcPr>
          <w:p w14:paraId="007AB710" w14:textId="77777777" w:rsidR="00622582" w:rsidRDefault="00622582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7ECD95B5" w14:textId="77777777" w:rsidR="00622582" w:rsidRDefault="00622582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用户头像访问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70288482" w14:textId="77777777" w:rsidR="00C36A57" w:rsidRDefault="00C36A57" w:rsidP="00C36A57"/>
    <w:p w14:paraId="5D7070DA" w14:textId="77777777" w:rsidR="00AC4229" w:rsidRDefault="00AC4229" w:rsidP="00AC4229">
      <w:pPr>
        <w:pStyle w:val="2"/>
      </w:pPr>
      <w:bookmarkStart w:id="552" w:name="_评论列表"/>
      <w:bookmarkEnd w:id="552"/>
      <w:r>
        <w:t>评论列表</w:t>
      </w:r>
    </w:p>
    <w:p w14:paraId="3DA63E53" w14:textId="77777777" w:rsidR="00AC4229" w:rsidRDefault="00C46C76" w:rsidP="009704EF">
      <w:pPr>
        <w:pStyle w:val="a6"/>
      </w:pPr>
      <w:r>
        <w:t>URL</w:t>
      </w:r>
    </w:p>
    <w:p w14:paraId="2DB1DBE8" w14:textId="77777777" w:rsidR="00C46C76" w:rsidRDefault="00C46C76" w:rsidP="00AC4229">
      <w:r w:rsidRPr="00C46C76">
        <w:t>/activity/comment/list</w:t>
      </w:r>
    </w:p>
    <w:p w14:paraId="1B4E2063" w14:textId="77777777" w:rsidR="009704EF" w:rsidRDefault="009704EF" w:rsidP="00AC4229"/>
    <w:p w14:paraId="1F3D25EC" w14:textId="77777777" w:rsidR="009704EF" w:rsidRDefault="009704EF" w:rsidP="009704EF">
      <w:pPr>
        <w:pStyle w:val="a6"/>
      </w:pPr>
      <w:r>
        <w:t>示例</w:t>
      </w:r>
    </w:p>
    <w:p w14:paraId="07E48BCE" w14:textId="77777777" w:rsidR="009704EF" w:rsidRDefault="009704EF" w:rsidP="009704EF">
      <w:r>
        <w:t>{</w:t>
      </w:r>
    </w:p>
    <w:p w14:paraId="65D412BC" w14:textId="77777777" w:rsidR="009704EF" w:rsidRDefault="009704EF" w:rsidP="009704EF">
      <w:r>
        <w:t xml:space="preserve">    "userId": 17453,</w:t>
      </w:r>
    </w:p>
    <w:p w14:paraId="13DF9948" w14:textId="77777777" w:rsidR="009704EF" w:rsidRDefault="009704EF" w:rsidP="009704EF">
      <w:r>
        <w:t xml:space="preserve">    "postsId": "555345030cf220b8d5a1affd"</w:t>
      </w:r>
    </w:p>
    <w:p w14:paraId="0408109D" w14:textId="77777777" w:rsidR="009704EF" w:rsidRDefault="009704EF" w:rsidP="009704EF">
      <w:r>
        <w:t>}</w:t>
      </w:r>
    </w:p>
    <w:p w14:paraId="44720604" w14:textId="77777777" w:rsidR="009704EF" w:rsidRDefault="009704EF" w:rsidP="009704EF"/>
    <w:p w14:paraId="655D9D05" w14:textId="77777777" w:rsidR="00FE7D64" w:rsidRDefault="00FE7D64" w:rsidP="00FE7D64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55"/>
        <w:gridCol w:w="636"/>
        <w:gridCol w:w="1371"/>
        <w:gridCol w:w="4960"/>
      </w:tblGrid>
      <w:tr w:rsidR="00FE7D64" w14:paraId="04B275C6" w14:textId="77777777" w:rsidTr="006D3B5D">
        <w:tc>
          <w:tcPr>
            <w:tcW w:w="1555" w:type="dxa"/>
            <w:shd w:val="clear" w:color="auto" w:fill="FFFFFF"/>
          </w:tcPr>
          <w:p w14:paraId="535DB34A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36" w:type="dxa"/>
            <w:shd w:val="clear" w:color="auto" w:fill="FFFFFF"/>
          </w:tcPr>
          <w:p w14:paraId="4CB3FBFE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2FD71E82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6ABA35E5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E7D64" w14:paraId="773DDDB6" w14:textId="77777777" w:rsidTr="006D3B5D">
        <w:tc>
          <w:tcPr>
            <w:tcW w:w="1555" w:type="dxa"/>
            <w:shd w:val="clear" w:color="auto" w:fill="FFFFFF"/>
          </w:tcPr>
          <w:p w14:paraId="4D5CEFC4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636" w:type="dxa"/>
            <w:shd w:val="clear" w:color="auto" w:fill="FFFFFF"/>
          </w:tcPr>
          <w:p w14:paraId="01670CF2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6968521D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62231733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94AFC" w14:paraId="2114E847" w14:textId="77777777" w:rsidTr="001D4DF5">
        <w:tc>
          <w:tcPr>
            <w:tcW w:w="1555" w:type="dxa"/>
            <w:shd w:val="clear" w:color="auto" w:fill="FFFFFF"/>
          </w:tcPr>
          <w:p w14:paraId="4517E666" w14:textId="77777777" w:rsidR="00994AFC" w:rsidRPr="00F16747" w:rsidRDefault="00994AFC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636" w:type="dxa"/>
            <w:shd w:val="clear" w:color="auto" w:fill="FFFFFF"/>
          </w:tcPr>
          <w:p w14:paraId="40EEB0F8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2007F2BC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6BF7EB90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E7D64" w14:paraId="304E619A" w14:textId="77777777" w:rsidTr="006D3B5D">
        <w:tc>
          <w:tcPr>
            <w:tcW w:w="1555" w:type="dxa"/>
            <w:shd w:val="clear" w:color="auto" w:fill="FFFFFF"/>
          </w:tcPr>
          <w:p w14:paraId="1B6F7552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2446F5">
              <w:rPr>
                <w:b/>
                <w:sz w:val="18"/>
                <w:szCs w:val="18"/>
              </w:rPr>
              <w:t>pageNo</w:t>
            </w:r>
          </w:p>
        </w:tc>
        <w:tc>
          <w:tcPr>
            <w:tcW w:w="636" w:type="dxa"/>
            <w:shd w:val="clear" w:color="auto" w:fill="FFFFFF"/>
          </w:tcPr>
          <w:p w14:paraId="1DF49B57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4BF81632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077861D8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页号，默认为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FE7D64" w14:paraId="1DCAB69F" w14:textId="77777777" w:rsidTr="006D3B5D">
        <w:tc>
          <w:tcPr>
            <w:tcW w:w="1555" w:type="dxa"/>
            <w:shd w:val="clear" w:color="auto" w:fill="FFFFFF"/>
          </w:tcPr>
          <w:p w14:paraId="4A032B62" w14:textId="57CFABB8" w:rsidR="00FE7D64" w:rsidRPr="002446F5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B57677">
              <w:rPr>
                <w:b/>
                <w:sz w:val="18"/>
                <w:szCs w:val="18"/>
              </w:rPr>
              <w:t>maxRes</w:t>
            </w:r>
            <w:del w:id="553" w:author="jiancheng jia" w:date="2015-07-09T14:55:00Z">
              <w:r w:rsidRPr="00B57677" w:rsidDel="00F6420C">
                <w:rPr>
                  <w:rFonts w:hint="eastAsia"/>
                  <w:b/>
                  <w:sz w:val="18"/>
                  <w:szCs w:val="18"/>
                </w:rPr>
                <w:delText>lu</w:delText>
              </w:r>
            </w:del>
            <w:ins w:id="554" w:author="jiancheng jia" w:date="2015-07-09T14:55:00Z">
              <w:r w:rsidR="00F6420C">
                <w:rPr>
                  <w:rFonts w:hint="eastAsia"/>
                  <w:b/>
                  <w:sz w:val="18"/>
                  <w:szCs w:val="18"/>
                </w:rPr>
                <w:t>ul</w:t>
              </w:r>
            </w:ins>
            <w:r w:rsidRPr="00B57677">
              <w:rPr>
                <w:b/>
                <w:sz w:val="18"/>
                <w:szCs w:val="18"/>
              </w:rPr>
              <w:t>ts</w:t>
            </w:r>
          </w:p>
        </w:tc>
        <w:tc>
          <w:tcPr>
            <w:tcW w:w="636" w:type="dxa"/>
            <w:shd w:val="clear" w:color="auto" w:fill="FFFFFF"/>
          </w:tcPr>
          <w:p w14:paraId="76A431A7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1411D8D2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0BB79B3A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页面大小，默认为</w:t>
            </w: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036F7" w14:paraId="7B67B4C6" w14:textId="77777777" w:rsidTr="006D3B5D">
        <w:tc>
          <w:tcPr>
            <w:tcW w:w="1555" w:type="dxa"/>
            <w:shd w:val="clear" w:color="auto" w:fill="FFFFFF"/>
          </w:tcPr>
          <w:p w14:paraId="04CCAE3C" w14:textId="77777777" w:rsidR="007036F7" w:rsidRPr="00B57677" w:rsidRDefault="007036F7" w:rsidP="00B2648F">
            <w:pPr>
              <w:jc w:val="center"/>
              <w:rPr>
                <w:b/>
                <w:sz w:val="18"/>
                <w:szCs w:val="18"/>
              </w:rPr>
            </w:pPr>
            <w:r w:rsidRPr="007036F7">
              <w:rPr>
                <w:b/>
                <w:sz w:val="18"/>
                <w:szCs w:val="18"/>
              </w:rPr>
              <w:t>postsId</w:t>
            </w:r>
          </w:p>
        </w:tc>
        <w:tc>
          <w:tcPr>
            <w:tcW w:w="636" w:type="dxa"/>
            <w:shd w:val="clear" w:color="auto" w:fill="FFFFFF"/>
          </w:tcPr>
          <w:p w14:paraId="3B44D750" w14:textId="77777777" w:rsidR="007036F7" w:rsidRDefault="0055432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5B04F5A6" w14:textId="77777777" w:rsidR="007036F7" w:rsidRDefault="0055432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6850B61F" w14:textId="77777777" w:rsidR="007036F7" w:rsidRDefault="0055432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所属帖子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036F7" w14:paraId="7A26B4FD" w14:textId="77777777" w:rsidTr="006D3B5D">
        <w:tc>
          <w:tcPr>
            <w:tcW w:w="1555" w:type="dxa"/>
            <w:shd w:val="clear" w:color="auto" w:fill="FFFFFF"/>
          </w:tcPr>
          <w:p w14:paraId="548F1740" w14:textId="77777777" w:rsidR="007036F7" w:rsidRPr="007036F7" w:rsidRDefault="007036F7" w:rsidP="00B2648F">
            <w:pPr>
              <w:jc w:val="center"/>
              <w:rPr>
                <w:b/>
                <w:sz w:val="18"/>
                <w:szCs w:val="18"/>
              </w:rPr>
            </w:pPr>
            <w:r w:rsidRPr="007036F7">
              <w:rPr>
                <w:b/>
                <w:sz w:val="18"/>
                <w:szCs w:val="18"/>
              </w:rPr>
              <w:t>desc</w:t>
            </w:r>
          </w:p>
        </w:tc>
        <w:tc>
          <w:tcPr>
            <w:tcW w:w="636" w:type="dxa"/>
            <w:shd w:val="clear" w:color="auto" w:fill="FFFFFF"/>
          </w:tcPr>
          <w:p w14:paraId="107BCDE4" w14:textId="77777777" w:rsidR="007036F7" w:rsidRDefault="0055432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78965CEC" w14:textId="77777777" w:rsidR="007036F7" w:rsidRDefault="00554323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60" w:type="dxa"/>
            <w:shd w:val="clear" w:color="auto" w:fill="FFFFFF"/>
          </w:tcPr>
          <w:p w14:paraId="3B77B34F" w14:textId="77777777" w:rsidR="007036F7" w:rsidRDefault="00E9331D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是否倒叙</w:t>
            </w:r>
          </w:p>
        </w:tc>
      </w:tr>
      <w:tr w:rsidR="007036F7" w14:paraId="0E3454F2" w14:textId="77777777" w:rsidTr="006D3B5D">
        <w:tc>
          <w:tcPr>
            <w:tcW w:w="1555" w:type="dxa"/>
            <w:shd w:val="clear" w:color="auto" w:fill="FFFFFF"/>
          </w:tcPr>
          <w:p w14:paraId="39FA3F34" w14:textId="77777777" w:rsidR="007036F7" w:rsidRPr="007036F7" w:rsidRDefault="006D3B5D" w:rsidP="00B2648F">
            <w:pPr>
              <w:jc w:val="center"/>
              <w:rPr>
                <w:b/>
                <w:sz w:val="18"/>
                <w:szCs w:val="18"/>
              </w:rPr>
            </w:pPr>
            <w:r w:rsidRPr="006D3B5D">
              <w:rPr>
                <w:b/>
                <w:sz w:val="18"/>
                <w:szCs w:val="18"/>
              </w:rPr>
              <w:t>commentUserId</w:t>
            </w:r>
          </w:p>
        </w:tc>
        <w:tc>
          <w:tcPr>
            <w:tcW w:w="636" w:type="dxa"/>
            <w:shd w:val="clear" w:color="auto" w:fill="FFFFFF"/>
          </w:tcPr>
          <w:p w14:paraId="505779F1" w14:textId="77777777" w:rsidR="007036F7" w:rsidRDefault="0055432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371" w:type="dxa"/>
            <w:shd w:val="clear" w:color="auto" w:fill="FFFFFF"/>
          </w:tcPr>
          <w:p w14:paraId="46EDFA67" w14:textId="77777777" w:rsidR="007036F7" w:rsidRDefault="00554323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32AC11D1" w14:textId="77777777" w:rsidR="007036F7" w:rsidRDefault="00501B7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评论人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，当需要只看楼主的功能时，此值传帖子创建者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6420C" w14:paraId="75431EC3" w14:textId="77777777" w:rsidTr="006D3B5D">
        <w:trPr>
          <w:ins w:id="555" w:author="jiancheng jia" w:date="2015-07-09T14:54:00Z"/>
        </w:trPr>
        <w:tc>
          <w:tcPr>
            <w:tcW w:w="1555" w:type="dxa"/>
            <w:shd w:val="clear" w:color="auto" w:fill="FFFFFF"/>
          </w:tcPr>
          <w:p w14:paraId="20BB746F" w14:textId="2B000B7D" w:rsidR="00F6420C" w:rsidRPr="006D3B5D" w:rsidRDefault="00F6420C" w:rsidP="00B2648F">
            <w:pPr>
              <w:jc w:val="center"/>
              <w:rPr>
                <w:ins w:id="556" w:author="jiancheng jia" w:date="2015-07-09T14:54:00Z"/>
                <w:b/>
                <w:sz w:val="18"/>
                <w:szCs w:val="18"/>
              </w:rPr>
            </w:pPr>
            <w:ins w:id="557" w:author="jiancheng jia" w:date="2015-07-09T14:54:00Z">
              <w:r>
                <w:rPr>
                  <w:rFonts w:hint="eastAsia"/>
                  <w:b/>
                  <w:sz w:val="18"/>
                  <w:szCs w:val="18"/>
                </w:rPr>
                <w:t>createTime</w:t>
              </w:r>
            </w:ins>
          </w:p>
        </w:tc>
        <w:tc>
          <w:tcPr>
            <w:tcW w:w="636" w:type="dxa"/>
            <w:shd w:val="clear" w:color="auto" w:fill="FFFFFF"/>
          </w:tcPr>
          <w:p w14:paraId="526E9526" w14:textId="3BC57C93" w:rsidR="00F6420C" w:rsidRDefault="00F6420C" w:rsidP="00B2648F">
            <w:pPr>
              <w:rPr>
                <w:ins w:id="558" w:author="jiancheng jia" w:date="2015-07-09T14:54:00Z"/>
                <w:sz w:val="18"/>
                <w:szCs w:val="18"/>
              </w:rPr>
            </w:pPr>
            <w:ins w:id="559" w:author="jiancheng jia" w:date="2015-07-09T14:54:00Z">
              <w:r>
                <w:rPr>
                  <w:rFonts w:hint="eastAsia"/>
                  <w:sz w:val="18"/>
                  <w:szCs w:val="18"/>
                </w:rPr>
                <w:t>false</w:t>
              </w:r>
            </w:ins>
          </w:p>
        </w:tc>
        <w:tc>
          <w:tcPr>
            <w:tcW w:w="1371" w:type="dxa"/>
            <w:shd w:val="clear" w:color="auto" w:fill="FFFFFF"/>
          </w:tcPr>
          <w:p w14:paraId="775CAFF0" w14:textId="2248D5CA" w:rsidR="00F6420C" w:rsidRDefault="00F6420C" w:rsidP="00B2648F">
            <w:pPr>
              <w:rPr>
                <w:ins w:id="560" w:author="jiancheng jia" w:date="2015-07-09T14:54:00Z"/>
                <w:sz w:val="18"/>
                <w:szCs w:val="18"/>
              </w:rPr>
            </w:pPr>
            <w:ins w:id="561" w:author="jiancheng jia" w:date="2015-07-09T14:54:00Z">
              <w:r>
                <w:rPr>
                  <w:rFonts w:hint="eastAsia"/>
                  <w:sz w:val="18"/>
                  <w:szCs w:val="18"/>
                </w:rPr>
                <w:t>String</w:t>
              </w:r>
            </w:ins>
          </w:p>
        </w:tc>
        <w:tc>
          <w:tcPr>
            <w:tcW w:w="4960" w:type="dxa"/>
            <w:shd w:val="clear" w:color="auto" w:fill="FFFFFF"/>
          </w:tcPr>
          <w:p w14:paraId="46B8A5B5" w14:textId="77777777" w:rsidR="00F6420C" w:rsidRDefault="00F6420C">
            <w:pPr>
              <w:rPr>
                <w:ins w:id="562" w:author="jiancheng jia" w:date="2015-07-09T14:55:00Z"/>
                <w:sz w:val="18"/>
                <w:szCs w:val="18"/>
              </w:rPr>
            </w:pPr>
            <w:ins w:id="563" w:author="jiancheng jia" w:date="2015-07-09T14:55:00Z">
              <w:r>
                <w:rPr>
                  <w:rFonts w:hint="eastAsia"/>
                  <w:sz w:val="18"/>
                  <w:szCs w:val="18"/>
                </w:rPr>
                <w:t>最后一条数据的</w:t>
              </w:r>
              <w:r>
                <w:rPr>
                  <w:rFonts w:hint="eastAsia"/>
                  <w:sz w:val="18"/>
                  <w:szCs w:val="18"/>
                </w:rPr>
                <w:t>createTime</w:t>
              </w:r>
              <w:r>
                <w:rPr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>精确到毫秒</w:t>
              </w:r>
            </w:ins>
          </w:p>
          <w:p w14:paraId="39D681EC" w14:textId="34B9F1C9" w:rsidR="00F6420C" w:rsidRDefault="00F6420C">
            <w:pPr>
              <w:rPr>
                <w:ins w:id="564" w:author="jiancheng jia" w:date="2015-07-09T14:54:00Z"/>
                <w:sz w:val="18"/>
                <w:szCs w:val="18"/>
              </w:rPr>
            </w:pPr>
            <w:ins w:id="565" w:author="jiancheng jia" w:date="2015-07-09T14:55:00Z">
              <w:r>
                <w:rPr>
                  <w:sz w:val="18"/>
                  <w:szCs w:val="18"/>
                </w:rPr>
                <w:t>例如</w:t>
              </w:r>
              <w:r>
                <w:rPr>
                  <w:rFonts w:hint="eastAsia"/>
                  <w:sz w:val="18"/>
                  <w:szCs w:val="18"/>
                </w:rPr>
                <w:t>“</w:t>
              </w:r>
              <w:r w:rsidRPr="00F6420C">
                <w:rPr>
                  <w:sz w:val="18"/>
                  <w:szCs w:val="18"/>
                </w:rPr>
                <w:t>2015-06-30 16:01:39.848</w:t>
              </w:r>
              <w:r>
                <w:rPr>
                  <w:rFonts w:hint="eastAsia"/>
                  <w:sz w:val="18"/>
                  <w:szCs w:val="18"/>
                </w:rPr>
                <w:t>”</w:t>
              </w:r>
            </w:ins>
          </w:p>
        </w:tc>
      </w:tr>
    </w:tbl>
    <w:p w14:paraId="08AB8F79" w14:textId="77777777" w:rsidR="00FE7D64" w:rsidRPr="00E1789B" w:rsidRDefault="00FE7D64" w:rsidP="00FE7D64">
      <w:pPr>
        <w:rPr>
          <w:b/>
        </w:rPr>
      </w:pPr>
    </w:p>
    <w:p w14:paraId="38ABDA57" w14:textId="77777777" w:rsidR="00FE7D64" w:rsidRDefault="00FE7D64" w:rsidP="00FE7D64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FE7D64" w14:paraId="5FC0AB82" w14:textId="77777777" w:rsidTr="00B2648F">
        <w:tc>
          <w:tcPr>
            <w:tcW w:w="1614" w:type="dxa"/>
            <w:shd w:val="clear" w:color="auto" w:fill="FFFFFF"/>
          </w:tcPr>
          <w:p w14:paraId="33E41D17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513CBAE5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21DABE3B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E7D64" w14:paraId="618303EA" w14:textId="77777777" w:rsidTr="00B2648F">
        <w:tc>
          <w:tcPr>
            <w:tcW w:w="1614" w:type="dxa"/>
            <w:shd w:val="clear" w:color="auto" w:fill="FFFFFF"/>
          </w:tcPr>
          <w:p w14:paraId="7D807E67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457E3000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15045023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FE7D64" w14:paraId="013E2931" w14:textId="77777777" w:rsidTr="00B2648F">
        <w:tc>
          <w:tcPr>
            <w:tcW w:w="1614" w:type="dxa"/>
            <w:shd w:val="clear" w:color="auto" w:fill="FFFFFF"/>
          </w:tcPr>
          <w:p w14:paraId="7A3A007F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1E31F5D6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7DB0C338" w14:textId="77777777" w:rsidR="00FE7D64" w:rsidRDefault="00043309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  <w:r w:rsidR="00FE7D64">
              <w:rPr>
                <w:sz w:val="18"/>
                <w:szCs w:val="18"/>
              </w:rPr>
              <w:t>列表对象</w:t>
            </w:r>
          </w:p>
        </w:tc>
      </w:tr>
    </w:tbl>
    <w:p w14:paraId="48BEFB5E" w14:textId="77777777" w:rsidR="00FE7D64" w:rsidRDefault="00FE7D64" w:rsidP="00FE7D64"/>
    <w:p w14:paraId="61BE1253" w14:textId="77777777" w:rsidR="00FE7D64" w:rsidRPr="00644859" w:rsidRDefault="00FE7D64" w:rsidP="00FE7D64">
      <w:pPr>
        <w:pStyle w:val="a6"/>
      </w:pPr>
      <w:r w:rsidRPr="00644859">
        <w:t>data</w:t>
      </w:r>
      <w:r w:rsidRPr="00644859"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FE7D64" w14:paraId="199127EA" w14:textId="77777777" w:rsidTr="00B2648F">
        <w:tc>
          <w:tcPr>
            <w:tcW w:w="1614" w:type="dxa"/>
            <w:shd w:val="clear" w:color="auto" w:fill="FFFFFF"/>
          </w:tcPr>
          <w:p w14:paraId="53D1E2E7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35FA8F36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6854D58B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E7D64" w14:paraId="00C43ED0" w14:textId="77777777" w:rsidTr="00B2648F">
        <w:tc>
          <w:tcPr>
            <w:tcW w:w="1614" w:type="dxa"/>
            <w:shd w:val="clear" w:color="auto" w:fill="FFFFFF"/>
          </w:tcPr>
          <w:p w14:paraId="70B4FD7E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pageNo</w:t>
            </w:r>
          </w:p>
        </w:tc>
        <w:tc>
          <w:tcPr>
            <w:tcW w:w="1025" w:type="dxa"/>
            <w:shd w:val="clear" w:color="auto" w:fill="FFFFFF"/>
          </w:tcPr>
          <w:p w14:paraId="6A6DC188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FA67ADE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</w:t>
            </w:r>
          </w:p>
        </w:tc>
      </w:tr>
      <w:tr w:rsidR="00FE7D64" w14:paraId="2741B849" w14:textId="77777777" w:rsidTr="00B2648F">
        <w:tc>
          <w:tcPr>
            <w:tcW w:w="1614" w:type="dxa"/>
            <w:shd w:val="clear" w:color="auto" w:fill="FFFFFF"/>
          </w:tcPr>
          <w:p w14:paraId="03AA72D4" w14:textId="77777777" w:rsidR="00FE7D64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maxResults</w:t>
            </w:r>
          </w:p>
        </w:tc>
        <w:tc>
          <w:tcPr>
            <w:tcW w:w="1025" w:type="dxa"/>
            <w:shd w:val="clear" w:color="auto" w:fill="FFFFFF"/>
          </w:tcPr>
          <w:p w14:paraId="3D03EA83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A486B1A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页面大小</w:t>
            </w:r>
          </w:p>
        </w:tc>
      </w:tr>
      <w:tr w:rsidR="00FE7D64" w14:paraId="5539D456" w14:textId="77777777" w:rsidTr="00B2648F">
        <w:tc>
          <w:tcPr>
            <w:tcW w:w="1614" w:type="dxa"/>
            <w:shd w:val="clear" w:color="auto" w:fill="FFFFFF"/>
          </w:tcPr>
          <w:p w14:paraId="1F479B51" w14:textId="77777777" w:rsidR="00FE7D64" w:rsidRPr="00644859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results</w:t>
            </w:r>
          </w:p>
        </w:tc>
        <w:tc>
          <w:tcPr>
            <w:tcW w:w="1025" w:type="dxa"/>
            <w:shd w:val="clear" w:color="auto" w:fill="FFFFFF"/>
          </w:tcPr>
          <w:p w14:paraId="191E4141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38BA1163" w14:textId="77777777" w:rsidR="00FE7D64" w:rsidRDefault="005A00F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  <w:r w:rsidR="00FE7D64">
              <w:rPr>
                <w:rFonts w:hint="eastAsia"/>
                <w:sz w:val="18"/>
                <w:szCs w:val="18"/>
              </w:rPr>
              <w:t>数组</w:t>
            </w:r>
          </w:p>
        </w:tc>
      </w:tr>
      <w:tr w:rsidR="00FE7D64" w14:paraId="6029642E" w14:textId="77777777" w:rsidTr="00B2648F">
        <w:tc>
          <w:tcPr>
            <w:tcW w:w="1614" w:type="dxa"/>
            <w:shd w:val="clear" w:color="auto" w:fill="FFFFFF"/>
          </w:tcPr>
          <w:p w14:paraId="2693CB20" w14:textId="77777777" w:rsidR="00FE7D64" w:rsidRPr="00644859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totalCount</w:t>
            </w:r>
          </w:p>
        </w:tc>
        <w:tc>
          <w:tcPr>
            <w:tcW w:w="1025" w:type="dxa"/>
            <w:shd w:val="clear" w:color="auto" w:fill="FFFFFF"/>
          </w:tcPr>
          <w:p w14:paraId="0EE442F9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5EA14B5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总记录数</w:t>
            </w:r>
          </w:p>
        </w:tc>
      </w:tr>
      <w:tr w:rsidR="00FE7D64" w14:paraId="4E5902D3" w14:textId="77777777" w:rsidTr="00B2648F">
        <w:tc>
          <w:tcPr>
            <w:tcW w:w="1614" w:type="dxa"/>
            <w:shd w:val="clear" w:color="auto" w:fill="FFFFFF"/>
          </w:tcPr>
          <w:p w14:paraId="2EF51F4A" w14:textId="77777777" w:rsidR="00FE7D64" w:rsidRPr="00644859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prev</w:t>
            </w:r>
          </w:p>
        </w:tc>
        <w:tc>
          <w:tcPr>
            <w:tcW w:w="1025" w:type="dxa"/>
            <w:shd w:val="clear" w:color="auto" w:fill="FFFFFF"/>
          </w:tcPr>
          <w:p w14:paraId="0CBE26EA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5E787FE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上页</w:t>
            </w:r>
          </w:p>
        </w:tc>
      </w:tr>
      <w:tr w:rsidR="00FE7D64" w14:paraId="0F45AB4F" w14:textId="77777777" w:rsidTr="00B2648F">
        <w:tc>
          <w:tcPr>
            <w:tcW w:w="1614" w:type="dxa"/>
            <w:shd w:val="clear" w:color="auto" w:fill="FFFFFF"/>
          </w:tcPr>
          <w:p w14:paraId="47CE33B1" w14:textId="77777777" w:rsidR="00FE7D64" w:rsidRPr="00644859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next</w:t>
            </w:r>
          </w:p>
        </w:tc>
        <w:tc>
          <w:tcPr>
            <w:tcW w:w="1025" w:type="dxa"/>
            <w:shd w:val="clear" w:color="auto" w:fill="FFFFFF"/>
          </w:tcPr>
          <w:p w14:paraId="4CA1DB60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869D60D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下页</w:t>
            </w:r>
            <w:r w:rsidR="0033449E">
              <w:rPr>
                <w:rFonts w:hint="eastAsia"/>
                <w:sz w:val="18"/>
                <w:szCs w:val="18"/>
              </w:rPr>
              <w:t>，</w:t>
            </w:r>
            <w:r w:rsidR="0033449E">
              <w:rPr>
                <w:sz w:val="18"/>
                <w:szCs w:val="18"/>
              </w:rPr>
              <w:t>当与</w:t>
            </w:r>
            <w:r w:rsidR="0033449E">
              <w:rPr>
                <w:sz w:val="18"/>
                <w:szCs w:val="18"/>
              </w:rPr>
              <w:t>pageNo</w:t>
            </w:r>
            <w:r w:rsidR="0033449E">
              <w:rPr>
                <w:sz w:val="18"/>
                <w:szCs w:val="18"/>
              </w:rPr>
              <w:t>相等时</w:t>
            </w:r>
            <w:r w:rsidR="0033449E">
              <w:rPr>
                <w:rFonts w:hint="eastAsia"/>
                <w:sz w:val="18"/>
                <w:szCs w:val="18"/>
              </w:rPr>
              <w:t>，</w:t>
            </w:r>
            <w:r w:rsidR="0033449E">
              <w:rPr>
                <w:sz w:val="18"/>
                <w:szCs w:val="18"/>
              </w:rPr>
              <w:t>表示没有下一页</w:t>
            </w:r>
          </w:p>
        </w:tc>
      </w:tr>
      <w:tr w:rsidR="00FE7D64" w14:paraId="7D6FC240" w14:textId="77777777" w:rsidTr="00B2648F">
        <w:tc>
          <w:tcPr>
            <w:tcW w:w="1614" w:type="dxa"/>
            <w:shd w:val="clear" w:color="auto" w:fill="FFFFFF"/>
          </w:tcPr>
          <w:p w14:paraId="7EC9AF77" w14:textId="77777777" w:rsidR="00FE7D64" w:rsidRPr="00644859" w:rsidRDefault="00FE7D64" w:rsidP="00B2648F">
            <w:pPr>
              <w:jc w:val="center"/>
              <w:rPr>
                <w:b/>
                <w:sz w:val="18"/>
                <w:szCs w:val="18"/>
              </w:rPr>
            </w:pPr>
            <w:r w:rsidRPr="00644859">
              <w:rPr>
                <w:b/>
                <w:sz w:val="18"/>
                <w:szCs w:val="18"/>
              </w:rPr>
              <w:t>size</w:t>
            </w:r>
          </w:p>
        </w:tc>
        <w:tc>
          <w:tcPr>
            <w:tcW w:w="1025" w:type="dxa"/>
            <w:shd w:val="clear" w:color="auto" w:fill="FFFFFF"/>
          </w:tcPr>
          <w:p w14:paraId="1A5D6A29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0CBE592D" w14:textId="77777777" w:rsidR="00FE7D64" w:rsidRDefault="00FE7D64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当前页数据集大小</w:t>
            </w:r>
          </w:p>
        </w:tc>
      </w:tr>
    </w:tbl>
    <w:p w14:paraId="437C0637" w14:textId="77777777" w:rsidR="004A3B2E" w:rsidRPr="00387E5D" w:rsidRDefault="004A3B2E" w:rsidP="004A3B2E"/>
    <w:p w14:paraId="0807344A" w14:textId="77777777" w:rsidR="004A3B2E" w:rsidRDefault="004A3B2E" w:rsidP="004A3B2E">
      <w:pPr>
        <w:pStyle w:val="a6"/>
      </w:pPr>
      <w:r w:rsidRPr="00644859">
        <w:rPr>
          <w:sz w:val="18"/>
          <w:szCs w:val="18"/>
        </w:rPr>
        <w:lastRenderedPageBreak/>
        <w:t>results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4A3B2E" w14:paraId="5F96F0CC" w14:textId="77777777" w:rsidTr="00B2648F">
        <w:tc>
          <w:tcPr>
            <w:tcW w:w="1614" w:type="dxa"/>
            <w:shd w:val="clear" w:color="auto" w:fill="FFFFFF"/>
          </w:tcPr>
          <w:p w14:paraId="176DB93A" w14:textId="77777777" w:rsidR="004A3B2E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67679E57" w14:textId="77777777" w:rsidR="004A3B2E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0D325942" w14:textId="77777777" w:rsidR="004A3B2E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3B2E" w14:paraId="0C9ED0F5" w14:textId="77777777" w:rsidTr="00B2648F">
        <w:tc>
          <w:tcPr>
            <w:tcW w:w="1614" w:type="dxa"/>
            <w:shd w:val="clear" w:color="auto" w:fill="FFFFFF"/>
          </w:tcPr>
          <w:p w14:paraId="3CA0A850" w14:textId="77777777" w:rsidR="004A3B2E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25" w:type="dxa"/>
            <w:shd w:val="clear" w:color="auto" w:fill="FFFFFF"/>
          </w:tcPr>
          <w:p w14:paraId="7A65D59B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FC0A5A1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A3B2E" w14:paraId="36191864" w14:textId="77777777" w:rsidTr="00B2648F">
        <w:tc>
          <w:tcPr>
            <w:tcW w:w="1614" w:type="dxa"/>
            <w:shd w:val="clear" w:color="auto" w:fill="FFFFFF"/>
          </w:tcPr>
          <w:p w14:paraId="43C2F4B6" w14:textId="77777777" w:rsidR="004A3B2E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postsId</w:t>
            </w:r>
          </w:p>
        </w:tc>
        <w:tc>
          <w:tcPr>
            <w:tcW w:w="1025" w:type="dxa"/>
            <w:shd w:val="clear" w:color="auto" w:fill="FFFFFF"/>
          </w:tcPr>
          <w:p w14:paraId="2932BC51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A6F2CDF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所属帖子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A3B2E" w14:paraId="71068B5C" w14:textId="77777777" w:rsidTr="00B2648F">
        <w:tc>
          <w:tcPr>
            <w:tcW w:w="1614" w:type="dxa"/>
            <w:shd w:val="clear" w:color="auto" w:fill="FFFFFF"/>
          </w:tcPr>
          <w:p w14:paraId="7BC982B3" w14:textId="77777777" w:rsidR="004A3B2E" w:rsidRPr="00E438AC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1025" w:type="dxa"/>
            <w:shd w:val="clear" w:color="auto" w:fill="FFFFFF"/>
          </w:tcPr>
          <w:p w14:paraId="7CA80D14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5883" w:type="dxa"/>
            <w:shd w:val="clear" w:color="auto" w:fill="FFFFFF"/>
          </w:tcPr>
          <w:p w14:paraId="560AA270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评论人</w:t>
            </w:r>
            <w:r w:rsidR="00333C24"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4A3B2E" w14:paraId="1F80DCFA" w14:textId="77777777" w:rsidTr="00B2648F">
        <w:tc>
          <w:tcPr>
            <w:tcW w:w="1614" w:type="dxa"/>
            <w:shd w:val="clear" w:color="auto" w:fill="FFFFFF"/>
          </w:tcPr>
          <w:p w14:paraId="231D3F1C" w14:textId="77777777" w:rsidR="004A3B2E" w:rsidRPr="00152822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025" w:type="dxa"/>
            <w:shd w:val="clear" w:color="auto" w:fill="FFFFFF"/>
          </w:tcPr>
          <w:p w14:paraId="340AE439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20E22A63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</w:tr>
      <w:tr w:rsidR="004A3B2E" w14:paraId="77F9B972" w14:textId="77777777" w:rsidTr="00B2648F">
        <w:tc>
          <w:tcPr>
            <w:tcW w:w="1614" w:type="dxa"/>
            <w:shd w:val="clear" w:color="auto" w:fill="FFFFFF"/>
          </w:tcPr>
          <w:p w14:paraId="2DAA2176" w14:textId="77777777" w:rsidR="004A3B2E" w:rsidRPr="00152822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praiseNum</w:t>
            </w:r>
          </w:p>
        </w:tc>
        <w:tc>
          <w:tcPr>
            <w:tcW w:w="1025" w:type="dxa"/>
            <w:shd w:val="clear" w:color="auto" w:fill="FFFFFF"/>
          </w:tcPr>
          <w:p w14:paraId="72D28002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1085CC42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赞数量</w:t>
            </w:r>
          </w:p>
        </w:tc>
      </w:tr>
      <w:tr w:rsidR="004A3B2E" w14:paraId="01B39DDB" w14:textId="77777777" w:rsidTr="00B2648F">
        <w:tc>
          <w:tcPr>
            <w:tcW w:w="1614" w:type="dxa"/>
            <w:shd w:val="clear" w:color="auto" w:fill="FFFFFF"/>
          </w:tcPr>
          <w:p w14:paraId="424C3077" w14:textId="77777777" w:rsidR="004A3B2E" w:rsidRPr="00152822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floor</w:t>
            </w:r>
          </w:p>
        </w:tc>
        <w:tc>
          <w:tcPr>
            <w:tcW w:w="1025" w:type="dxa"/>
            <w:shd w:val="clear" w:color="auto" w:fill="FFFFFF"/>
          </w:tcPr>
          <w:p w14:paraId="7FEC2E5A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2BB2CD5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所属楼层</w:t>
            </w:r>
          </w:p>
        </w:tc>
      </w:tr>
      <w:tr w:rsidR="004A3B2E" w14:paraId="24B7F78D" w14:textId="77777777" w:rsidTr="00B2648F">
        <w:tc>
          <w:tcPr>
            <w:tcW w:w="1614" w:type="dxa"/>
            <w:shd w:val="clear" w:color="auto" w:fill="FFFFFF"/>
          </w:tcPr>
          <w:p w14:paraId="62BB900E" w14:textId="77777777" w:rsidR="004A3B2E" w:rsidRPr="00152822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praiseId</w:t>
            </w:r>
          </w:p>
        </w:tc>
        <w:tc>
          <w:tcPr>
            <w:tcW w:w="1025" w:type="dxa"/>
            <w:shd w:val="clear" w:color="auto" w:fill="FFFFFF"/>
          </w:tcPr>
          <w:p w14:paraId="50925D74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A17F8FE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，如果有值，显示已赞</w:t>
            </w:r>
          </w:p>
        </w:tc>
      </w:tr>
      <w:tr w:rsidR="004A3B2E" w14:paraId="06F1146D" w14:textId="77777777" w:rsidTr="00B2648F">
        <w:tc>
          <w:tcPr>
            <w:tcW w:w="1614" w:type="dxa"/>
            <w:shd w:val="clear" w:color="auto" w:fill="FFFFFF"/>
          </w:tcPr>
          <w:p w14:paraId="40A09671" w14:textId="77777777" w:rsidR="004A3B2E" w:rsidRPr="00152822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parents</w:t>
            </w:r>
          </w:p>
        </w:tc>
        <w:tc>
          <w:tcPr>
            <w:tcW w:w="1025" w:type="dxa"/>
            <w:shd w:val="clear" w:color="auto" w:fill="FFFFFF"/>
          </w:tcPr>
          <w:p w14:paraId="6BB84C0F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5883" w:type="dxa"/>
            <w:shd w:val="clear" w:color="auto" w:fill="FFFFFF"/>
          </w:tcPr>
          <w:p w14:paraId="184AC194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上级评论，用于显示高楼</w:t>
            </w:r>
          </w:p>
        </w:tc>
      </w:tr>
      <w:tr w:rsidR="004A3B2E" w14:paraId="2217D68A" w14:textId="77777777" w:rsidTr="00B2648F">
        <w:tc>
          <w:tcPr>
            <w:tcW w:w="1614" w:type="dxa"/>
            <w:shd w:val="clear" w:color="auto" w:fill="FFFFFF"/>
          </w:tcPr>
          <w:p w14:paraId="69A93BEA" w14:textId="77777777" w:rsidR="004A3B2E" w:rsidRPr="00152822" w:rsidRDefault="004A3B2E" w:rsidP="00B2648F">
            <w:pPr>
              <w:jc w:val="center"/>
              <w:rPr>
                <w:b/>
                <w:sz w:val="18"/>
                <w:szCs w:val="18"/>
              </w:rPr>
            </w:pPr>
            <w:r w:rsidRPr="00152822">
              <w:rPr>
                <w:b/>
                <w:sz w:val="18"/>
                <w:szCs w:val="18"/>
              </w:rPr>
              <w:t>createTime</w:t>
            </w:r>
          </w:p>
        </w:tc>
        <w:tc>
          <w:tcPr>
            <w:tcW w:w="1025" w:type="dxa"/>
            <w:shd w:val="clear" w:color="auto" w:fill="FFFFFF"/>
          </w:tcPr>
          <w:p w14:paraId="1C6C6131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83" w:type="dxa"/>
            <w:shd w:val="clear" w:color="auto" w:fill="FFFFFF"/>
          </w:tcPr>
          <w:p w14:paraId="04D95ED5" w14:textId="77777777" w:rsidR="004A3B2E" w:rsidRDefault="004A3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评论时间</w:t>
            </w:r>
          </w:p>
        </w:tc>
      </w:tr>
      <w:tr w:rsidR="003C55E4" w14:paraId="0234ABC8" w14:textId="77777777" w:rsidTr="00B2648F">
        <w:trPr>
          <w:ins w:id="566" w:author="jiancheng jia" w:date="2015-06-29T17:25:00Z"/>
        </w:trPr>
        <w:tc>
          <w:tcPr>
            <w:tcW w:w="1614" w:type="dxa"/>
            <w:shd w:val="clear" w:color="auto" w:fill="FFFFFF"/>
          </w:tcPr>
          <w:p w14:paraId="3F59E8DA" w14:textId="39AEBA0D" w:rsidR="003C55E4" w:rsidRPr="00152822" w:rsidRDefault="003C55E4" w:rsidP="00B2648F">
            <w:pPr>
              <w:jc w:val="center"/>
              <w:rPr>
                <w:ins w:id="567" w:author="jiancheng jia" w:date="2015-06-29T17:25:00Z"/>
                <w:b/>
                <w:sz w:val="18"/>
                <w:szCs w:val="18"/>
              </w:rPr>
            </w:pPr>
            <w:ins w:id="568" w:author="jiancheng jia" w:date="2015-06-29T17:25:00Z">
              <w:r>
                <w:rPr>
                  <w:rFonts w:hint="eastAsia"/>
                  <w:b/>
                  <w:sz w:val="18"/>
                  <w:szCs w:val="18"/>
                </w:rPr>
                <w:t>status</w:t>
              </w:r>
            </w:ins>
          </w:p>
        </w:tc>
        <w:tc>
          <w:tcPr>
            <w:tcW w:w="1025" w:type="dxa"/>
            <w:shd w:val="clear" w:color="auto" w:fill="FFFFFF"/>
          </w:tcPr>
          <w:p w14:paraId="7746C923" w14:textId="7F244682" w:rsidR="003C55E4" w:rsidRDefault="003C55E4" w:rsidP="00B2648F">
            <w:pPr>
              <w:rPr>
                <w:ins w:id="569" w:author="jiancheng jia" w:date="2015-06-29T17:25:00Z"/>
                <w:sz w:val="18"/>
                <w:szCs w:val="18"/>
              </w:rPr>
            </w:pPr>
            <w:ins w:id="570" w:author="jiancheng jia" w:date="2015-06-29T17:25:00Z">
              <w:r>
                <w:rPr>
                  <w:rFonts w:hint="eastAsia"/>
                  <w:sz w:val="18"/>
                  <w:szCs w:val="18"/>
                </w:rPr>
                <w:t>int</w:t>
              </w:r>
            </w:ins>
          </w:p>
        </w:tc>
        <w:tc>
          <w:tcPr>
            <w:tcW w:w="5883" w:type="dxa"/>
            <w:shd w:val="clear" w:color="auto" w:fill="FFFFFF"/>
          </w:tcPr>
          <w:p w14:paraId="719F2AAA" w14:textId="01A28F02" w:rsidR="003C55E4" w:rsidRDefault="003C55E4" w:rsidP="00B2648F">
            <w:pPr>
              <w:rPr>
                <w:ins w:id="571" w:author="jiancheng jia" w:date="2015-06-29T17:25:00Z"/>
                <w:sz w:val="18"/>
                <w:szCs w:val="18"/>
              </w:rPr>
            </w:pPr>
            <w:ins w:id="572" w:author="jiancheng jia" w:date="2015-06-29T17:25:00Z">
              <w:r>
                <w:rPr>
                  <w:rFonts w:hint="eastAsia"/>
                  <w:sz w:val="18"/>
                  <w:szCs w:val="18"/>
                </w:rPr>
                <w:t xml:space="preserve">0 </w:t>
              </w:r>
              <w:r>
                <w:rPr>
                  <w:rFonts w:hint="eastAsia"/>
                  <w:sz w:val="18"/>
                  <w:szCs w:val="18"/>
                </w:rPr>
                <w:t>正常</w:t>
              </w:r>
              <w:r>
                <w:rPr>
                  <w:rFonts w:hint="eastAsia"/>
                  <w:sz w:val="18"/>
                  <w:szCs w:val="18"/>
                </w:rPr>
                <w:t xml:space="preserve"> 1 </w:t>
              </w:r>
              <w:r>
                <w:rPr>
                  <w:rFonts w:hint="eastAsia"/>
                  <w:sz w:val="18"/>
                  <w:szCs w:val="18"/>
                </w:rPr>
                <w:t>隐藏</w:t>
              </w:r>
              <w:r>
                <w:rPr>
                  <w:rFonts w:hint="eastAsia"/>
                  <w:sz w:val="18"/>
                  <w:szCs w:val="18"/>
                </w:rPr>
                <w:t xml:space="preserve"> 2</w:t>
              </w:r>
              <w:r>
                <w:rPr>
                  <w:rFonts w:hint="eastAsia"/>
                  <w:sz w:val="18"/>
                  <w:szCs w:val="18"/>
                </w:rPr>
                <w:t>删除</w:t>
              </w:r>
            </w:ins>
          </w:p>
        </w:tc>
      </w:tr>
    </w:tbl>
    <w:p w14:paraId="078E38B7" w14:textId="77777777" w:rsidR="004A3B2E" w:rsidRDefault="004A3B2E" w:rsidP="004A3B2E"/>
    <w:p w14:paraId="76226A04" w14:textId="77777777" w:rsidR="005B14B1" w:rsidRDefault="005B14B1" w:rsidP="005B14B1">
      <w:pPr>
        <w:pStyle w:val="a6"/>
      </w:pPr>
      <w:r>
        <w:t>user</w:t>
      </w:r>
      <w:r>
        <w:t>数据部分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5B14B1" w14:paraId="10FF5616" w14:textId="77777777" w:rsidTr="00B2648F">
        <w:tc>
          <w:tcPr>
            <w:tcW w:w="1614" w:type="dxa"/>
            <w:shd w:val="clear" w:color="auto" w:fill="FFFFFF"/>
          </w:tcPr>
          <w:p w14:paraId="214A1BBC" w14:textId="77777777" w:rsidR="005B14B1" w:rsidRDefault="005B14B1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3316AD93" w14:textId="77777777" w:rsidR="005B14B1" w:rsidRDefault="005B14B1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080DB5AD" w14:textId="77777777" w:rsidR="005B14B1" w:rsidRDefault="005B14B1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B14B1" w14:paraId="7A9CF71B" w14:textId="77777777" w:rsidTr="00B2648F">
        <w:tc>
          <w:tcPr>
            <w:tcW w:w="1614" w:type="dxa"/>
            <w:shd w:val="clear" w:color="auto" w:fill="FFFFFF"/>
          </w:tcPr>
          <w:p w14:paraId="2E965239" w14:textId="77777777" w:rsidR="005B14B1" w:rsidRDefault="005B14B1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25" w:type="dxa"/>
            <w:shd w:val="clear" w:color="auto" w:fill="FFFFFF"/>
          </w:tcPr>
          <w:p w14:paraId="57DD3271" w14:textId="77777777" w:rsidR="005B14B1" w:rsidRDefault="005B14B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5BE4FBCE" w14:textId="77777777" w:rsidR="005B14B1" w:rsidRDefault="005B14B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B14B1" w14:paraId="35343BD2" w14:textId="77777777" w:rsidTr="00B2648F">
        <w:tc>
          <w:tcPr>
            <w:tcW w:w="1614" w:type="dxa"/>
            <w:shd w:val="clear" w:color="auto" w:fill="FFFFFF"/>
          </w:tcPr>
          <w:p w14:paraId="72C0CEE0" w14:textId="77777777" w:rsidR="005B14B1" w:rsidRDefault="005B14B1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fullName</w:t>
            </w:r>
          </w:p>
        </w:tc>
        <w:tc>
          <w:tcPr>
            <w:tcW w:w="1025" w:type="dxa"/>
            <w:shd w:val="clear" w:color="auto" w:fill="FFFFFF"/>
          </w:tcPr>
          <w:p w14:paraId="69CD622E" w14:textId="77777777" w:rsidR="005B14B1" w:rsidRDefault="005B14B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073C73D4" w14:textId="77777777" w:rsidR="005B14B1" w:rsidRDefault="005B14B1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用户全称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如北京大头儿子爸爸</w:t>
            </w:r>
          </w:p>
        </w:tc>
      </w:tr>
      <w:tr w:rsidR="005B14B1" w14:paraId="4F7E9D7C" w14:textId="77777777" w:rsidTr="00B2648F">
        <w:tc>
          <w:tcPr>
            <w:tcW w:w="1614" w:type="dxa"/>
            <w:shd w:val="clear" w:color="auto" w:fill="FFFFFF"/>
          </w:tcPr>
          <w:p w14:paraId="2FE7BCC9" w14:textId="77777777" w:rsidR="005B14B1" w:rsidRPr="00E438AC" w:rsidRDefault="005B14B1" w:rsidP="00B2648F">
            <w:pPr>
              <w:jc w:val="center"/>
              <w:rPr>
                <w:b/>
                <w:sz w:val="18"/>
                <w:szCs w:val="18"/>
              </w:rPr>
            </w:pPr>
            <w:r w:rsidRPr="00E438AC">
              <w:rPr>
                <w:b/>
                <w:sz w:val="18"/>
                <w:szCs w:val="18"/>
              </w:rPr>
              <w:t>avatar</w:t>
            </w:r>
          </w:p>
        </w:tc>
        <w:tc>
          <w:tcPr>
            <w:tcW w:w="1025" w:type="dxa"/>
            <w:shd w:val="clear" w:color="auto" w:fill="FFFFFF"/>
          </w:tcPr>
          <w:p w14:paraId="68422829" w14:textId="77777777" w:rsidR="005B14B1" w:rsidRDefault="005B14B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4D0B8F20" w14:textId="77777777" w:rsidR="005B14B1" w:rsidRDefault="005B14B1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用户头像访问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476C763D" w14:textId="77777777" w:rsidR="004A3B2E" w:rsidRPr="005B14B1" w:rsidRDefault="004A3B2E" w:rsidP="009704EF"/>
    <w:p w14:paraId="2700D3FC" w14:textId="77777777" w:rsidR="004A3B2E" w:rsidRDefault="008F76A5" w:rsidP="008F76A5">
      <w:pPr>
        <w:pStyle w:val="2"/>
      </w:pPr>
      <w:r>
        <w:rPr>
          <w:rFonts w:hint="eastAsia"/>
        </w:rPr>
        <w:t>删除评论</w:t>
      </w:r>
    </w:p>
    <w:p w14:paraId="65D12B82" w14:textId="77777777" w:rsidR="008F76A5" w:rsidRDefault="008F76A5" w:rsidP="008F76A5">
      <w:pPr>
        <w:pStyle w:val="a6"/>
      </w:pPr>
      <w:r>
        <w:t>URL</w:t>
      </w:r>
    </w:p>
    <w:p w14:paraId="247F0693" w14:textId="77777777" w:rsidR="00E817C2" w:rsidRDefault="00E817C2" w:rsidP="008F76A5">
      <w:r w:rsidRPr="00E817C2">
        <w:t>/activity/comment/remove</w:t>
      </w:r>
    </w:p>
    <w:p w14:paraId="382C01E8" w14:textId="77777777" w:rsidR="00E817C2" w:rsidRDefault="00E817C2" w:rsidP="008F76A5"/>
    <w:p w14:paraId="0B51E638" w14:textId="77777777" w:rsidR="00E817C2" w:rsidRDefault="00E817C2" w:rsidP="00E817C2">
      <w:pPr>
        <w:pStyle w:val="a6"/>
      </w:pPr>
      <w:r>
        <w:t>示例</w:t>
      </w:r>
    </w:p>
    <w:p w14:paraId="5FF9AA04" w14:textId="77777777" w:rsidR="00E817C2" w:rsidRDefault="00E817C2" w:rsidP="006013B3">
      <w:r>
        <w:t>{</w:t>
      </w:r>
    </w:p>
    <w:p w14:paraId="07FC33B9" w14:textId="77777777" w:rsidR="00E817C2" w:rsidRDefault="00E817C2" w:rsidP="006013B3">
      <w:r>
        <w:t xml:space="preserve">    "userId": 17453,</w:t>
      </w:r>
    </w:p>
    <w:p w14:paraId="7158F2A2" w14:textId="77777777" w:rsidR="00E817C2" w:rsidRDefault="00E817C2" w:rsidP="006013B3">
      <w:r>
        <w:t xml:space="preserve">    "id": "5553477f979cb81842645153"</w:t>
      </w:r>
    </w:p>
    <w:p w14:paraId="7C61140E" w14:textId="77777777" w:rsidR="00E817C2" w:rsidRDefault="00E817C2" w:rsidP="006013B3">
      <w:r>
        <w:t>}</w:t>
      </w:r>
    </w:p>
    <w:p w14:paraId="334B49CF" w14:textId="77777777" w:rsidR="00281B2E" w:rsidRDefault="00281B2E" w:rsidP="006013B3"/>
    <w:p w14:paraId="6A5B5341" w14:textId="77777777" w:rsidR="00281B2E" w:rsidRDefault="00281B2E" w:rsidP="00281B2E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281B2E" w14:paraId="20C05F39" w14:textId="77777777" w:rsidTr="00B2648F">
        <w:tc>
          <w:tcPr>
            <w:tcW w:w="1133" w:type="dxa"/>
            <w:shd w:val="clear" w:color="auto" w:fill="FFFFFF"/>
          </w:tcPr>
          <w:p w14:paraId="4C95C246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284AD338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5995D260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63B48E34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81B2E" w14:paraId="7B16EF8F" w14:textId="77777777" w:rsidTr="00B2648F">
        <w:tc>
          <w:tcPr>
            <w:tcW w:w="1133" w:type="dxa"/>
            <w:shd w:val="clear" w:color="auto" w:fill="FFFFFF"/>
          </w:tcPr>
          <w:p w14:paraId="0F11CAA1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38972974" w14:textId="77777777" w:rsidR="00281B2E" w:rsidRDefault="00281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1A1E0C01" w14:textId="77777777" w:rsidR="00281B2E" w:rsidRDefault="00281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0DBF3312" w14:textId="77777777" w:rsidR="00281B2E" w:rsidRDefault="00281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94AFC" w14:paraId="0306D97C" w14:textId="77777777" w:rsidTr="00D43028">
        <w:tc>
          <w:tcPr>
            <w:tcW w:w="1133" w:type="dxa"/>
            <w:shd w:val="clear" w:color="auto" w:fill="FFFFFF"/>
          </w:tcPr>
          <w:p w14:paraId="3A1FB419" w14:textId="77777777" w:rsidR="00994AFC" w:rsidRPr="00F16747" w:rsidRDefault="00994AFC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1058" w:type="dxa"/>
            <w:shd w:val="clear" w:color="auto" w:fill="FFFFFF"/>
          </w:tcPr>
          <w:p w14:paraId="6D4D07C9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3F3088A8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43F75864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81B2E" w14:paraId="61F6F444" w14:textId="77777777" w:rsidTr="00B2648F">
        <w:tc>
          <w:tcPr>
            <w:tcW w:w="1133" w:type="dxa"/>
            <w:shd w:val="clear" w:color="auto" w:fill="FFFFFF"/>
          </w:tcPr>
          <w:p w14:paraId="39F13FBB" w14:textId="77777777" w:rsidR="00281B2E" w:rsidRPr="00F16747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58" w:type="dxa"/>
            <w:shd w:val="clear" w:color="auto" w:fill="FFFFFF"/>
          </w:tcPr>
          <w:p w14:paraId="7726A94B" w14:textId="77777777" w:rsidR="00281B2E" w:rsidRDefault="00281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2139A393" w14:textId="77777777" w:rsidR="00281B2E" w:rsidRDefault="00281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3B4505A9" w14:textId="77777777" w:rsidR="00281B2E" w:rsidRDefault="00C06E0D" w:rsidP="00C06E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  <w:r w:rsidR="00281B2E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14:paraId="5A05C6AB" w14:textId="77777777" w:rsidR="00281B2E" w:rsidRPr="00E1789B" w:rsidRDefault="00281B2E" w:rsidP="00281B2E">
      <w:pPr>
        <w:rPr>
          <w:b/>
        </w:rPr>
      </w:pPr>
    </w:p>
    <w:p w14:paraId="2AA37287" w14:textId="77777777" w:rsidR="00281B2E" w:rsidRDefault="00281B2E" w:rsidP="00281B2E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281B2E" w14:paraId="5EE6C790" w14:textId="77777777" w:rsidTr="00B2648F">
        <w:tc>
          <w:tcPr>
            <w:tcW w:w="1614" w:type="dxa"/>
            <w:shd w:val="clear" w:color="auto" w:fill="FFFFFF"/>
          </w:tcPr>
          <w:p w14:paraId="5B6D67CD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0F341D9C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5D609FFE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81B2E" w14:paraId="783747B3" w14:textId="77777777" w:rsidTr="00B2648F">
        <w:tc>
          <w:tcPr>
            <w:tcW w:w="1614" w:type="dxa"/>
            <w:shd w:val="clear" w:color="auto" w:fill="FFFFFF"/>
          </w:tcPr>
          <w:p w14:paraId="5682B58E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6F7BE50B" w14:textId="77777777" w:rsidR="00281B2E" w:rsidRDefault="00281B2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F0EDCBD" w14:textId="77777777" w:rsidR="00281B2E" w:rsidRDefault="00281B2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281B2E" w14:paraId="01926BA2" w14:textId="77777777" w:rsidTr="00B2648F">
        <w:tc>
          <w:tcPr>
            <w:tcW w:w="1614" w:type="dxa"/>
            <w:shd w:val="clear" w:color="auto" w:fill="FFFFFF"/>
          </w:tcPr>
          <w:p w14:paraId="7BC6A6C5" w14:textId="77777777" w:rsidR="00281B2E" w:rsidRDefault="00281B2E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0EF8C071" w14:textId="77777777" w:rsidR="00281B2E" w:rsidRDefault="00281B2E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77FB5FAD" w14:textId="77777777" w:rsidR="00281B2E" w:rsidRDefault="00281B2E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</w:p>
        </w:tc>
      </w:tr>
    </w:tbl>
    <w:p w14:paraId="6937DC06" w14:textId="77777777" w:rsidR="006013B3" w:rsidRDefault="006013B3" w:rsidP="006013B3"/>
    <w:p w14:paraId="1F00B889" w14:textId="77777777" w:rsidR="006013B3" w:rsidRDefault="00CF6504" w:rsidP="00CF6504">
      <w:pPr>
        <w:pStyle w:val="1"/>
      </w:pPr>
      <w:r>
        <w:lastRenderedPageBreak/>
        <w:t>赞相关</w:t>
      </w:r>
    </w:p>
    <w:p w14:paraId="79B4235A" w14:textId="77777777" w:rsidR="00CF6504" w:rsidRDefault="00CF6504" w:rsidP="00CF6504">
      <w:pPr>
        <w:pStyle w:val="2"/>
      </w:pPr>
      <w:r>
        <w:t>添加赞</w:t>
      </w:r>
    </w:p>
    <w:p w14:paraId="0EBD2DC2" w14:textId="77777777" w:rsidR="00CF6504" w:rsidRDefault="00CF6504" w:rsidP="00CF6504">
      <w:pPr>
        <w:pStyle w:val="a6"/>
      </w:pPr>
      <w:r>
        <w:t>URL</w:t>
      </w:r>
    </w:p>
    <w:p w14:paraId="0A911AE9" w14:textId="77777777" w:rsidR="00CF6504" w:rsidRDefault="00094556" w:rsidP="00094556">
      <w:r w:rsidRPr="00094556">
        <w:t>/activity/praise/save</w:t>
      </w:r>
    </w:p>
    <w:p w14:paraId="7BC20F4B" w14:textId="77777777" w:rsidR="00094556" w:rsidRDefault="00094556" w:rsidP="00094556"/>
    <w:p w14:paraId="5ED1A85B" w14:textId="77777777" w:rsidR="00094556" w:rsidRDefault="00094556" w:rsidP="00094556">
      <w:pPr>
        <w:pStyle w:val="a6"/>
      </w:pPr>
      <w:r>
        <w:t>示例</w:t>
      </w:r>
    </w:p>
    <w:p w14:paraId="2C348B7E" w14:textId="77777777" w:rsidR="00094556" w:rsidRDefault="00094556" w:rsidP="00094556">
      <w:r>
        <w:t>{</w:t>
      </w:r>
    </w:p>
    <w:p w14:paraId="76D831D8" w14:textId="77777777" w:rsidR="00094556" w:rsidRDefault="00094556" w:rsidP="00094556">
      <w:r>
        <w:t xml:space="preserve">    "userId": 17453,</w:t>
      </w:r>
    </w:p>
    <w:p w14:paraId="5EFD19D6" w14:textId="77777777" w:rsidR="00094556" w:rsidRDefault="00094556" w:rsidP="00094556">
      <w:r>
        <w:t xml:space="preserve">    "targetId": "555402280cf215dbab30ad33",</w:t>
      </w:r>
    </w:p>
    <w:p w14:paraId="2ED51603" w14:textId="77777777" w:rsidR="00094556" w:rsidRDefault="00094556" w:rsidP="00094556">
      <w:r>
        <w:t xml:space="preserve">    "targetType": 1</w:t>
      </w:r>
    </w:p>
    <w:p w14:paraId="3FBA40D0" w14:textId="77777777" w:rsidR="00094556" w:rsidRDefault="00094556" w:rsidP="00094556">
      <w:r>
        <w:t>}</w:t>
      </w:r>
    </w:p>
    <w:p w14:paraId="67554F97" w14:textId="77777777" w:rsidR="00094556" w:rsidRDefault="00094556" w:rsidP="00094556"/>
    <w:p w14:paraId="4EDB4080" w14:textId="77777777" w:rsidR="002D452B" w:rsidRDefault="002D452B" w:rsidP="002D452B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2D452B" w14:paraId="11139450" w14:textId="77777777" w:rsidTr="00B2648F">
        <w:tc>
          <w:tcPr>
            <w:tcW w:w="1133" w:type="dxa"/>
            <w:shd w:val="clear" w:color="auto" w:fill="FFFFFF"/>
          </w:tcPr>
          <w:p w14:paraId="4C4656E0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417FAA30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59B0D2F8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6F9A64A2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D452B" w14:paraId="16921AC2" w14:textId="77777777" w:rsidTr="00B2648F">
        <w:tc>
          <w:tcPr>
            <w:tcW w:w="1133" w:type="dxa"/>
            <w:shd w:val="clear" w:color="auto" w:fill="FFFFFF"/>
          </w:tcPr>
          <w:p w14:paraId="372D8579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68664693" w14:textId="77777777" w:rsidR="002D452B" w:rsidRDefault="002D452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36AE6A84" w14:textId="77777777" w:rsidR="002D452B" w:rsidRDefault="002D452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5C39201F" w14:textId="77777777" w:rsidR="002D452B" w:rsidRDefault="002D452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94AFC" w14:paraId="291299DD" w14:textId="77777777" w:rsidTr="00D43028">
        <w:tc>
          <w:tcPr>
            <w:tcW w:w="1133" w:type="dxa"/>
            <w:shd w:val="clear" w:color="auto" w:fill="FFFFFF"/>
          </w:tcPr>
          <w:p w14:paraId="38D225C4" w14:textId="77777777" w:rsidR="00994AFC" w:rsidRPr="00F16747" w:rsidRDefault="00994AFC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1058" w:type="dxa"/>
            <w:shd w:val="clear" w:color="auto" w:fill="FFFFFF"/>
          </w:tcPr>
          <w:p w14:paraId="70FFA120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19D54010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25076DF8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D452B" w14:paraId="56411964" w14:textId="77777777" w:rsidTr="00B2648F">
        <w:tc>
          <w:tcPr>
            <w:tcW w:w="1133" w:type="dxa"/>
            <w:shd w:val="clear" w:color="auto" w:fill="FFFFFF"/>
          </w:tcPr>
          <w:p w14:paraId="7E19419D" w14:textId="77777777" w:rsidR="002D452B" w:rsidRPr="00F16747" w:rsidRDefault="005C5138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targetId</w:t>
            </w:r>
          </w:p>
        </w:tc>
        <w:tc>
          <w:tcPr>
            <w:tcW w:w="1058" w:type="dxa"/>
            <w:shd w:val="clear" w:color="auto" w:fill="FFFFFF"/>
          </w:tcPr>
          <w:p w14:paraId="29F72CA2" w14:textId="77777777" w:rsidR="002D452B" w:rsidRDefault="002D452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0A77FB6D" w14:textId="77777777" w:rsidR="002D452B" w:rsidRDefault="002D452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37F53D65" w14:textId="77777777" w:rsidR="002D452B" w:rsidRDefault="005D6D7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帖子或</w:t>
            </w:r>
            <w:r w:rsidR="002D452B">
              <w:rPr>
                <w:rFonts w:hint="eastAsia"/>
                <w:sz w:val="18"/>
                <w:szCs w:val="18"/>
              </w:rPr>
              <w:t>评论</w:t>
            </w:r>
            <w:r w:rsidR="002D452B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D452B" w14:paraId="48F53D11" w14:textId="77777777" w:rsidTr="00B2648F">
        <w:tc>
          <w:tcPr>
            <w:tcW w:w="1133" w:type="dxa"/>
            <w:shd w:val="clear" w:color="auto" w:fill="FFFFFF"/>
          </w:tcPr>
          <w:p w14:paraId="1A77F908" w14:textId="77777777" w:rsidR="002D452B" w:rsidRDefault="005C5138" w:rsidP="005C513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targetType</w:t>
            </w:r>
          </w:p>
        </w:tc>
        <w:tc>
          <w:tcPr>
            <w:tcW w:w="1058" w:type="dxa"/>
            <w:shd w:val="clear" w:color="auto" w:fill="FFFFFF"/>
          </w:tcPr>
          <w:p w14:paraId="07996A5F" w14:textId="77777777" w:rsidR="002D452B" w:rsidRDefault="002D452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23927669" w14:textId="77777777" w:rsidR="002D452B" w:rsidRDefault="005C5138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44D560F4" w14:textId="77777777" w:rsidR="002D452B" w:rsidRPr="00FA53FD" w:rsidRDefault="005D6D7B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帖子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评论</w:t>
            </w:r>
          </w:p>
        </w:tc>
      </w:tr>
    </w:tbl>
    <w:p w14:paraId="03349982" w14:textId="77777777" w:rsidR="002D452B" w:rsidRPr="00E1789B" w:rsidRDefault="002D452B" w:rsidP="002D452B">
      <w:pPr>
        <w:rPr>
          <w:b/>
        </w:rPr>
      </w:pPr>
    </w:p>
    <w:p w14:paraId="13F1CC06" w14:textId="77777777" w:rsidR="002D452B" w:rsidRDefault="002D452B" w:rsidP="002D452B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2D452B" w14:paraId="7D20DF0A" w14:textId="77777777" w:rsidTr="00B2648F">
        <w:tc>
          <w:tcPr>
            <w:tcW w:w="1614" w:type="dxa"/>
            <w:shd w:val="clear" w:color="auto" w:fill="FFFFFF"/>
          </w:tcPr>
          <w:p w14:paraId="3E2CB3B6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53F71A11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49AFECEB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D452B" w14:paraId="75F7AB8C" w14:textId="77777777" w:rsidTr="00B2648F">
        <w:tc>
          <w:tcPr>
            <w:tcW w:w="1614" w:type="dxa"/>
            <w:shd w:val="clear" w:color="auto" w:fill="FFFFFF"/>
          </w:tcPr>
          <w:p w14:paraId="71198382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7AD6FC3F" w14:textId="77777777" w:rsidR="002D452B" w:rsidRDefault="002D452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2497FDFD" w14:textId="77777777" w:rsidR="002D452B" w:rsidRDefault="002D452B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2D452B" w14:paraId="0088F554" w14:textId="77777777" w:rsidTr="00B2648F">
        <w:tc>
          <w:tcPr>
            <w:tcW w:w="1614" w:type="dxa"/>
            <w:shd w:val="clear" w:color="auto" w:fill="FFFFFF"/>
          </w:tcPr>
          <w:p w14:paraId="397D157E" w14:textId="77777777" w:rsidR="002D452B" w:rsidRDefault="002D452B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0EAE5187" w14:textId="77777777" w:rsidR="002D452B" w:rsidRDefault="003D7C1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507A57D9" w14:textId="77777777" w:rsidR="002D452B" w:rsidRDefault="003D7C1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213854A9" w14:textId="77777777" w:rsidR="00094556" w:rsidRDefault="00094556" w:rsidP="00094556"/>
    <w:p w14:paraId="09149344" w14:textId="77777777" w:rsidR="00326FE7" w:rsidRDefault="00326FE7" w:rsidP="00326FE7">
      <w:pPr>
        <w:pStyle w:val="2"/>
      </w:pPr>
      <w:r>
        <w:t>删除赞</w:t>
      </w:r>
    </w:p>
    <w:p w14:paraId="75625BB3" w14:textId="77777777" w:rsidR="00326FE7" w:rsidRDefault="00326FE7" w:rsidP="00326FE7">
      <w:pPr>
        <w:pStyle w:val="a6"/>
      </w:pPr>
      <w:r>
        <w:t>URL</w:t>
      </w:r>
    </w:p>
    <w:p w14:paraId="5964C8DD" w14:textId="77777777" w:rsidR="00326FE7" w:rsidRPr="00326FE7" w:rsidRDefault="00326FE7" w:rsidP="00326FE7">
      <w:r w:rsidRPr="00326FE7">
        <w:t>/activity/praise/remove</w:t>
      </w:r>
    </w:p>
    <w:p w14:paraId="0A7ABF00" w14:textId="77777777" w:rsidR="00326FE7" w:rsidRDefault="00326FE7" w:rsidP="00094556"/>
    <w:p w14:paraId="21FE0804" w14:textId="77777777" w:rsidR="00326FE7" w:rsidRDefault="00326FE7" w:rsidP="00326FE7">
      <w:pPr>
        <w:pStyle w:val="a6"/>
      </w:pPr>
      <w:r>
        <w:t>示例</w:t>
      </w:r>
    </w:p>
    <w:p w14:paraId="298650F4" w14:textId="77777777" w:rsidR="00326FE7" w:rsidRDefault="00326FE7" w:rsidP="00326FE7">
      <w:r>
        <w:t>{</w:t>
      </w:r>
    </w:p>
    <w:p w14:paraId="20DC6FC4" w14:textId="77777777" w:rsidR="00326FE7" w:rsidRDefault="00326FE7" w:rsidP="00326FE7">
      <w:r>
        <w:t xml:space="preserve">    "userId": 17453,</w:t>
      </w:r>
    </w:p>
    <w:p w14:paraId="43B884D9" w14:textId="77777777" w:rsidR="00326FE7" w:rsidRDefault="00326FE7" w:rsidP="00326FE7">
      <w:r>
        <w:t xml:space="preserve">    "id": "555404330cf2e9e069b20f9f"</w:t>
      </w:r>
    </w:p>
    <w:p w14:paraId="18CD6016" w14:textId="77777777" w:rsidR="00326FE7" w:rsidRDefault="00326FE7" w:rsidP="00326FE7">
      <w:r>
        <w:t>}</w:t>
      </w:r>
    </w:p>
    <w:p w14:paraId="19EBEB02" w14:textId="77777777" w:rsidR="00326FE7" w:rsidRDefault="00326FE7" w:rsidP="00326FE7"/>
    <w:p w14:paraId="0AA37C5A" w14:textId="77777777" w:rsidR="00326FE7" w:rsidRDefault="00326FE7" w:rsidP="00326FE7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3"/>
        <w:gridCol w:w="1058"/>
        <w:gridCol w:w="1371"/>
        <w:gridCol w:w="4960"/>
      </w:tblGrid>
      <w:tr w:rsidR="00326FE7" w14:paraId="1D40F2C1" w14:textId="77777777" w:rsidTr="00B2648F">
        <w:tc>
          <w:tcPr>
            <w:tcW w:w="1133" w:type="dxa"/>
            <w:shd w:val="clear" w:color="auto" w:fill="FFFFFF"/>
          </w:tcPr>
          <w:p w14:paraId="3CE64D41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8" w:type="dxa"/>
            <w:shd w:val="clear" w:color="auto" w:fill="FFFFFF"/>
          </w:tcPr>
          <w:p w14:paraId="6A2E982B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1890967F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7DEA36B0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26FE7" w14:paraId="178AC9ED" w14:textId="77777777" w:rsidTr="00B2648F">
        <w:tc>
          <w:tcPr>
            <w:tcW w:w="1133" w:type="dxa"/>
            <w:shd w:val="clear" w:color="auto" w:fill="FFFFFF"/>
          </w:tcPr>
          <w:p w14:paraId="5FAD907B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1058" w:type="dxa"/>
            <w:shd w:val="clear" w:color="auto" w:fill="FFFFFF"/>
          </w:tcPr>
          <w:p w14:paraId="208CABA2" w14:textId="77777777" w:rsidR="00326FE7" w:rsidRDefault="00326FE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4FA11D5F" w14:textId="77777777" w:rsidR="00326FE7" w:rsidRDefault="00326FE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72F0B633" w14:textId="77777777" w:rsidR="00326FE7" w:rsidRDefault="00326FE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94AFC" w14:paraId="4FEAEAF9" w14:textId="77777777" w:rsidTr="00D43028">
        <w:tc>
          <w:tcPr>
            <w:tcW w:w="1133" w:type="dxa"/>
            <w:shd w:val="clear" w:color="auto" w:fill="FFFFFF"/>
          </w:tcPr>
          <w:p w14:paraId="49A573CC" w14:textId="77777777" w:rsidR="00994AFC" w:rsidRPr="00F16747" w:rsidRDefault="00994AFC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activityId</w:t>
            </w:r>
          </w:p>
        </w:tc>
        <w:tc>
          <w:tcPr>
            <w:tcW w:w="1058" w:type="dxa"/>
            <w:shd w:val="clear" w:color="auto" w:fill="FFFFFF"/>
          </w:tcPr>
          <w:p w14:paraId="6B584202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33E92BF5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134818C5" w14:textId="77777777" w:rsidR="00994AFC" w:rsidRDefault="00994AFC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26FE7" w14:paraId="12E77E84" w14:textId="77777777" w:rsidTr="00B2648F">
        <w:tc>
          <w:tcPr>
            <w:tcW w:w="1133" w:type="dxa"/>
            <w:shd w:val="clear" w:color="auto" w:fill="FFFFFF"/>
          </w:tcPr>
          <w:p w14:paraId="42714544" w14:textId="77777777" w:rsidR="00326FE7" w:rsidRPr="00F1674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058" w:type="dxa"/>
            <w:shd w:val="clear" w:color="auto" w:fill="FFFFFF"/>
          </w:tcPr>
          <w:p w14:paraId="0E7B1613" w14:textId="77777777" w:rsidR="00326FE7" w:rsidRDefault="00326FE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230A9E9C" w14:textId="77777777" w:rsidR="00326FE7" w:rsidRDefault="00326FE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697399FD" w14:textId="77777777" w:rsidR="00326FE7" w:rsidRDefault="00592E4E" w:rsidP="00592E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 w:rsidR="00326FE7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14:paraId="55ED4E3E" w14:textId="77777777" w:rsidR="00326FE7" w:rsidRPr="00E1789B" w:rsidRDefault="00326FE7" w:rsidP="00326FE7">
      <w:pPr>
        <w:rPr>
          <w:b/>
        </w:rPr>
      </w:pPr>
    </w:p>
    <w:p w14:paraId="0BDF7486" w14:textId="77777777" w:rsidR="00326FE7" w:rsidRDefault="00326FE7" w:rsidP="00326FE7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326FE7" w14:paraId="692100D7" w14:textId="77777777" w:rsidTr="00B2648F">
        <w:tc>
          <w:tcPr>
            <w:tcW w:w="1614" w:type="dxa"/>
            <w:shd w:val="clear" w:color="auto" w:fill="FFFFFF"/>
          </w:tcPr>
          <w:p w14:paraId="1685DD8C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2891056C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5E89D799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26FE7" w14:paraId="55DC2CAE" w14:textId="77777777" w:rsidTr="00B2648F">
        <w:tc>
          <w:tcPr>
            <w:tcW w:w="1614" w:type="dxa"/>
            <w:shd w:val="clear" w:color="auto" w:fill="FFFFFF"/>
          </w:tcPr>
          <w:p w14:paraId="322A2667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160FFF48" w14:textId="77777777" w:rsidR="00326FE7" w:rsidRDefault="00326FE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7EC13A07" w14:textId="77777777" w:rsidR="00326FE7" w:rsidRDefault="00326FE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326FE7" w14:paraId="3CF10C78" w14:textId="77777777" w:rsidTr="00B2648F">
        <w:tc>
          <w:tcPr>
            <w:tcW w:w="1614" w:type="dxa"/>
            <w:shd w:val="clear" w:color="auto" w:fill="FFFFFF"/>
          </w:tcPr>
          <w:p w14:paraId="7AAAFF13" w14:textId="77777777" w:rsidR="00326FE7" w:rsidRDefault="00326FE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0D088360" w14:textId="77777777" w:rsidR="00326FE7" w:rsidRDefault="00326FE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1AA4BCF0" w14:textId="77777777" w:rsidR="00326FE7" w:rsidRDefault="00326FE7" w:rsidP="00B26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操作成功</w:t>
            </w:r>
          </w:p>
        </w:tc>
      </w:tr>
    </w:tbl>
    <w:p w14:paraId="067823CD" w14:textId="77777777" w:rsidR="00326FE7" w:rsidRPr="00CF6504" w:rsidRDefault="00326FE7" w:rsidP="00326FE7"/>
    <w:p w14:paraId="636C18D8" w14:textId="4501FA6A" w:rsidR="004A5D26" w:rsidRDefault="004A5D26" w:rsidP="00D4592E">
      <w:pPr>
        <w:pStyle w:val="1"/>
      </w:pPr>
      <w:bookmarkStart w:id="573" w:name="_状态码"/>
      <w:bookmarkEnd w:id="573"/>
      <w:r>
        <w:t>投票相关</w:t>
      </w:r>
    </w:p>
    <w:p w14:paraId="747F6D07" w14:textId="1C6204BE" w:rsidR="00BE3697" w:rsidRDefault="00BE3697" w:rsidP="00BE3697">
      <w:pPr>
        <w:pStyle w:val="2"/>
      </w:pPr>
      <w:bookmarkStart w:id="574" w:name="_添加投票"/>
      <w:bookmarkEnd w:id="574"/>
      <w:r>
        <w:rPr>
          <w:rFonts w:hint="eastAsia"/>
        </w:rPr>
        <w:t>添加投票</w:t>
      </w:r>
    </w:p>
    <w:p w14:paraId="5786A718" w14:textId="77777777" w:rsidR="00BE3697" w:rsidRPr="00BE3697" w:rsidRDefault="00BE3697" w:rsidP="00BE3697"/>
    <w:p w14:paraId="209B61C9" w14:textId="77777777" w:rsidR="004A5D26" w:rsidRDefault="004A5D26" w:rsidP="004A5D26">
      <w:pPr>
        <w:pStyle w:val="a6"/>
      </w:pPr>
      <w:r>
        <w:t>URL</w:t>
      </w:r>
    </w:p>
    <w:p w14:paraId="040313B2" w14:textId="47036633" w:rsidR="004A5D26" w:rsidRDefault="004A5D26" w:rsidP="004A5D26">
      <w:r w:rsidRPr="00094556">
        <w:t>/activity/</w:t>
      </w:r>
      <w:r>
        <w:rPr>
          <w:rFonts w:hint="eastAsia"/>
        </w:rPr>
        <w:t>vote</w:t>
      </w:r>
      <w:r w:rsidRPr="00094556">
        <w:t>/save</w:t>
      </w:r>
    </w:p>
    <w:p w14:paraId="05174592" w14:textId="77777777" w:rsidR="004A5D26" w:rsidRDefault="004A5D26" w:rsidP="004A5D26"/>
    <w:p w14:paraId="68D4A477" w14:textId="77777777" w:rsidR="004A5D26" w:rsidRDefault="004A5D26" w:rsidP="004A5D26">
      <w:pPr>
        <w:pStyle w:val="a6"/>
      </w:pPr>
      <w:r>
        <w:t>示例</w:t>
      </w:r>
    </w:p>
    <w:p w14:paraId="0B939E6B" w14:textId="77777777" w:rsidR="004A5D26" w:rsidRDefault="004A5D26" w:rsidP="004A5D26">
      <w:r>
        <w:t>{</w:t>
      </w:r>
    </w:p>
    <w:p w14:paraId="39312CC3" w14:textId="77777777" w:rsidR="004A5D26" w:rsidRDefault="004A5D26" w:rsidP="004A5D26">
      <w:r>
        <w:t xml:space="preserve">    "userId": 137142,</w:t>
      </w:r>
    </w:p>
    <w:p w14:paraId="2E8F1007" w14:textId="77777777" w:rsidR="004A5D26" w:rsidRDefault="004A5D26" w:rsidP="004A5D26">
      <w:r>
        <w:t xml:space="preserve">    "activityId": 197,</w:t>
      </w:r>
    </w:p>
    <w:p w14:paraId="4166B88E" w14:textId="77777777" w:rsidR="004A5D26" w:rsidRDefault="004A5D26" w:rsidP="004A5D26">
      <w:r>
        <w:t xml:space="preserve">    "targetChildId": 97385,</w:t>
      </w:r>
    </w:p>
    <w:p w14:paraId="1CC2FB87" w14:textId="77777777" w:rsidR="004A5D26" w:rsidRDefault="004A5D26" w:rsidP="004A5D26">
      <w:r>
        <w:t xml:space="preserve">    "postsId": "5587cbcde74043a9e373f427"</w:t>
      </w:r>
    </w:p>
    <w:p w14:paraId="21E67798" w14:textId="7F3818A5" w:rsidR="004A5D26" w:rsidRDefault="004A5D26" w:rsidP="004A5D26">
      <w:r>
        <w:t>}</w:t>
      </w:r>
    </w:p>
    <w:p w14:paraId="2186CFD9" w14:textId="77777777" w:rsidR="004A5D26" w:rsidRDefault="004A5D26" w:rsidP="004A5D26"/>
    <w:p w14:paraId="4BE07233" w14:textId="77777777" w:rsidR="004A5D26" w:rsidRDefault="004A5D26" w:rsidP="004A5D26">
      <w:pPr>
        <w:rPr>
          <w:b/>
          <w:szCs w:val="21"/>
        </w:rPr>
      </w:pPr>
      <w:r>
        <w:rPr>
          <w:rFonts w:hint="eastAsia"/>
          <w:b/>
          <w:szCs w:val="21"/>
        </w:rPr>
        <w:t>发起请求部分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920"/>
        <w:gridCol w:w="1371"/>
        <w:gridCol w:w="4960"/>
      </w:tblGrid>
      <w:tr w:rsidR="004A5D26" w14:paraId="5CA5C66C" w14:textId="77777777" w:rsidTr="004A5D26">
        <w:tc>
          <w:tcPr>
            <w:tcW w:w="1271" w:type="dxa"/>
            <w:shd w:val="clear" w:color="auto" w:fill="FFFFFF"/>
          </w:tcPr>
          <w:p w14:paraId="7C89FB78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0" w:type="dxa"/>
            <w:shd w:val="clear" w:color="auto" w:fill="FFFFFF"/>
          </w:tcPr>
          <w:p w14:paraId="54812ED7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必选</w:t>
            </w:r>
          </w:p>
        </w:tc>
        <w:tc>
          <w:tcPr>
            <w:tcW w:w="1371" w:type="dxa"/>
            <w:shd w:val="clear" w:color="auto" w:fill="FFFFFF"/>
          </w:tcPr>
          <w:p w14:paraId="7AEEDEDF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类型及范围</w:t>
            </w:r>
          </w:p>
        </w:tc>
        <w:tc>
          <w:tcPr>
            <w:tcW w:w="4960" w:type="dxa"/>
            <w:shd w:val="clear" w:color="auto" w:fill="FFFFFF"/>
          </w:tcPr>
          <w:p w14:paraId="38E8F903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D26" w14:paraId="12F6F4BB" w14:textId="77777777" w:rsidTr="004A5D26">
        <w:tc>
          <w:tcPr>
            <w:tcW w:w="1271" w:type="dxa"/>
            <w:shd w:val="clear" w:color="auto" w:fill="FFFFFF"/>
          </w:tcPr>
          <w:p w14:paraId="5EBA115F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 w:rsidRPr="00F16747">
              <w:rPr>
                <w:b/>
                <w:sz w:val="18"/>
                <w:szCs w:val="18"/>
              </w:rPr>
              <w:t>userId</w:t>
            </w:r>
          </w:p>
        </w:tc>
        <w:tc>
          <w:tcPr>
            <w:tcW w:w="920" w:type="dxa"/>
            <w:shd w:val="clear" w:color="auto" w:fill="FFFFFF"/>
          </w:tcPr>
          <w:p w14:paraId="2339582F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69F8C16A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0720DE25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A5D26" w14:paraId="2B0D9BD3" w14:textId="77777777" w:rsidTr="004A5D26">
        <w:tc>
          <w:tcPr>
            <w:tcW w:w="1271" w:type="dxa"/>
            <w:shd w:val="clear" w:color="auto" w:fill="FFFFFF"/>
          </w:tcPr>
          <w:p w14:paraId="271761C2" w14:textId="77777777" w:rsidR="004A5D26" w:rsidRPr="00F16747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activityId</w:t>
            </w:r>
          </w:p>
        </w:tc>
        <w:tc>
          <w:tcPr>
            <w:tcW w:w="920" w:type="dxa"/>
            <w:shd w:val="clear" w:color="auto" w:fill="FFFFFF"/>
          </w:tcPr>
          <w:p w14:paraId="470E0F51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016E66FA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0371426A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A5D26" w14:paraId="7E98981A" w14:textId="77777777" w:rsidTr="004A5D26">
        <w:tc>
          <w:tcPr>
            <w:tcW w:w="1271" w:type="dxa"/>
            <w:shd w:val="clear" w:color="auto" w:fill="FFFFFF"/>
          </w:tcPr>
          <w:p w14:paraId="441FBF48" w14:textId="48BF0790" w:rsidR="004A5D26" w:rsidRPr="00F16747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targetChildId</w:t>
            </w:r>
          </w:p>
        </w:tc>
        <w:tc>
          <w:tcPr>
            <w:tcW w:w="920" w:type="dxa"/>
            <w:shd w:val="clear" w:color="auto" w:fill="FFFFFF"/>
          </w:tcPr>
          <w:p w14:paraId="10FA0E9B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640EF938" w14:textId="45EF3E2C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960" w:type="dxa"/>
            <w:shd w:val="clear" w:color="auto" w:fill="FFFFFF"/>
          </w:tcPr>
          <w:p w14:paraId="2D7BB9EE" w14:textId="1D10649E" w:rsidR="004A5D26" w:rsidRDefault="004A5D26" w:rsidP="004A5D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被投票的孩子</w:t>
            </w:r>
            <w:r>
              <w:rPr>
                <w:sz w:val="18"/>
                <w:szCs w:val="18"/>
              </w:rPr>
              <w:t>id</w:t>
            </w:r>
          </w:p>
        </w:tc>
      </w:tr>
      <w:tr w:rsidR="004A5D26" w14:paraId="728095F0" w14:textId="77777777" w:rsidTr="004A5D26">
        <w:tc>
          <w:tcPr>
            <w:tcW w:w="1271" w:type="dxa"/>
            <w:shd w:val="clear" w:color="auto" w:fill="FFFFFF"/>
          </w:tcPr>
          <w:p w14:paraId="3F1029F0" w14:textId="3B707BBC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 w:rsidRPr="004A5D26">
              <w:rPr>
                <w:b/>
                <w:sz w:val="18"/>
                <w:szCs w:val="18"/>
              </w:rPr>
              <w:t>postsId</w:t>
            </w:r>
          </w:p>
        </w:tc>
        <w:tc>
          <w:tcPr>
            <w:tcW w:w="920" w:type="dxa"/>
            <w:shd w:val="clear" w:color="auto" w:fill="FFFFFF"/>
          </w:tcPr>
          <w:p w14:paraId="6A25A5D7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371" w:type="dxa"/>
            <w:shd w:val="clear" w:color="auto" w:fill="FFFFFF"/>
          </w:tcPr>
          <w:p w14:paraId="41581826" w14:textId="1ECB74E6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60" w:type="dxa"/>
            <w:shd w:val="clear" w:color="auto" w:fill="FFFFFF"/>
          </w:tcPr>
          <w:p w14:paraId="6BA34AFC" w14:textId="2590C003" w:rsidR="004A5D26" w:rsidRPr="00FA53FD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来源帖子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14:paraId="4A0503B6" w14:textId="77777777" w:rsidR="004A5D26" w:rsidRPr="00E1789B" w:rsidRDefault="004A5D26" w:rsidP="004A5D26">
      <w:pPr>
        <w:rPr>
          <w:b/>
        </w:rPr>
      </w:pPr>
    </w:p>
    <w:p w14:paraId="3D6C29C5" w14:textId="77777777" w:rsidR="004A5D26" w:rsidRDefault="004A5D26" w:rsidP="004A5D26">
      <w:pPr>
        <w:rPr>
          <w:b/>
        </w:rPr>
      </w:pPr>
      <w:r>
        <w:rPr>
          <w:rFonts w:hint="eastAsia"/>
          <w:b/>
        </w:rPr>
        <w:t>服务器返回部分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14"/>
        <w:gridCol w:w="1025"/>
        <w:gridCol w:w="5883"/>
      </w:tblGrid>
      <w:tr w:rsidR="004A5D26" w14:paraId="12588EB9" w14:textId="77777777" w:rsidTr="00D43028">
        <w:tc>
          <w:tcPr>
            <w:tcW w:w="1614" w:type="dxa"/>
            <w:shd w:val="clear" w:color="auto" w:fill="FFFFFF"/>
          </w:tcPr>
          <w:p w14:paraId="798B3D6F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返回字段</w:t>
            </w:r>
          </w:p>
        </w:tc>
        <w:tc>
          <w:tcPr>
            <w:tcW w:w="1025" w:type="dxa"/>
            <w:shd w:val="clear" w:color="auto" w:fill="FFFFFF"/>
          </w:tcPr>
          <w:p w14:paraId="6DC0C77A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83" w:type="dxa"/>
            <w:shd w:val="clear" w:color="auto" w:fill="FFFFFF"/>
          </w:tcPr>
          <w:p w14:paraId="17B192C7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D26" w14:paraId="32CE2A5D" w14:textId="77777777" w:rsidTr="00D43028">
        <w:tc>
          <w:tcPr>
            <w:tcW w:w="1614" w:type="dxa"/>
            <w:shd w:val="clear" w:color="auto" w:fill="FFFFFF"/>
          </w:tcPr>
          <w:p w14:paraId="6A680C0C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code</w:t>
            </w:r>
          </w:p>
        </w:tc>
        <w:tc>
          <w:tcPr>
            <w:tcW w:w="1025" w:type="dxa"/>
            <w:shd w:val="clear" w:color="auto" w:fill="FFFFFF"/>
          </w:tcPr>
          <w:p w14:paraId="34A31515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883" w:type="dxa"/>
            <w:shd w:val="clear" w:color="auto" w:fill="FFFFFF"/>
          </w:tcPr>
          <w:p w14:paraId="6F6C8F9B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  <w:hyperlink w:anchor="_状态码" w:history="1">
              <w:r w:rsidRPr="00A33500">
                <w:rPr>
                  <w:rStyle w:val="a4"/>
                  <w:sz w:val="18"/>
                  <w:szCs w:val="18"/>
                </w:rPr>
                <w:t>查看文档</w:t>
              </w:r>
            </w:hyperlink>
          </w:p>
        </w:tc>
      </w:tr>
      <w:tr w:rsidR="004A5D26" w14:paraId="35C0265A" w14:textId="77777777" w:rsidTr="00D43028">
        <w:tc>
          <w:tcPr>
            <w:tcW w:w="1614" w:type="dxa"/>
            <w:shd w:val="clear" w:color="auto" w:fill="FFFFFF"/>
          </w:tcPr>
          <w:p w14:paraId="2A3C11C5" w14:textId="77777777" w:rsidR="004A5D26" w:rsidRDefault="004A5D26" w:rsidP="00D430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1025" w:type="dxa"/>
            <w:shd w:val="clear" w:color="auto" w:fill="FFFFFF"/>
          </w:tcPr>
          <w:p w14:paraId="5D828031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883" w:type="dxa"/>
            <w:shd w:val="clear" w:color="auto" w:fill="FFFFFF"/>
          </w:tcPr>
          <w:p w14:paraId="727CB888" w14:textId="77777777" w:rsidR="004A5D26" w:rsidRDefault="004A5D26" w:rsidP="00D430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77F08AE6" w14:textId="77777777" w:rsidR="004A5D26" w:rsidRPr="004A5D26" w:rsidRDefault="004A5D26" w:rsidP="004A5D26"/>
    <w:p w14:paraId="4A021888" w14:textId="77777777" w:rsidR="00D4592E" w:rsidRDefault="00D4592E" w:rsidP="00D4592E">
      <w:pPr>
        <w:pStyle w:val="1"/>
      </w:pPr>
      <w:r>
        <w:lastRenderedPageBreak/>
        <w:t>状态码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DC2D27" w14:paraId="5B5F3629" w14:textId="77777777" w:rsidTr="00DC2D27">
        <w:tc>
          <w:tcPr>
            <w:tcW w:w="1668" w:type="dxa"/>
          </w:tcPr>
          <w:p w14:paraId="4D7407ED" w14:textId="77777777" w:rsidR="00DC2D27" w:rsidRDefault="00DC2D2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代码</w:t>
            </w:r>
          </w:p>
        </w:tc>
        <w:tc>
          <w:tcPr>
            <w:tcW w:w="6854" w:type="dxa"/>
          </w:tcPr>
          <w:p w14:paraId="7760E5DD" w14:textId="77777777" w:rsidR="00DC2D27" w:rsidRDefault="00DC2D27" w:rsidP="00B264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信息</w:t>
            </w:r>
          </w:p>
        </w:tc>
      </w:tr>
      <w:tr w:rsidR="00DC2D27" w14:paraId="08AEF667" w14:textId="77777777" w:rsidTr="00DC2D27">
        <w:tc>
          <w:tcPr>
            <w:tcW w:w="1668" w:type="dxa"/>
          </w:tcPr>
          <w:p w14:paraId="6EADABDE" w14:textId="77777777" w:rsidR="00DC2D27" w:rsidRDefault="00F37D4E" w:rsidP="00B26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6854" w:type="dxa"/>
          </w:tcPr>
          <w:p w14:paraId="17A74FD9" w14:textId="77777777" w:rsidR="00DC2D27" w:rsidRDefault="00DC2D27" w:rsidP="00B26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系统错误</w:t>
            </w:r>
          </w:p>
        </w:tc>
      </w:tr>
      <w:tr w:rsidR="00DC2D27" w14:paraId="37A8EA27" w14:textId="77777777" w:rsidTr="00DC2D27">
        <w:tc>
          <w:tcPr>
            <w:tcW w:w="1668" w:type="dxa"/>
          </w:tcPr>
          <w:p w14:paraId="3B2F743B" w14:textId="77777777" w:rsidR="00DC2D27" w:rsidRDefault="003231B0" w:rsidP="00B2648F">
            <w:pPr>
              <w:jc w:val="center"/>
              <w:rPr>
                <w:sz w:val="18"/>
                <w:szCs w:val="18"/>
              </w:rPr>
            </w:pPr>
            <w:r w:rsidRPr="003231B0">
              <w:rPr>
                <w:sz w:val="18"/>
                <w:szCs w:val="18"/>
              </w:rPr>
              <w:t>500</w:t>
            </w:r>
          </w:p>
        </w:tc>
        <w:tc>
          <w:tcPr>
            <w:tcW w:w="6854" w:type="dxa"/>
          </w:tcPr>
          <w:p w14:paraId="268AD8B9" w14:textId="77777777" w:rsidR="00DC2D27" w:rsidRDefault="003231B0" w:rsidP="00B2648F">
            <w:pPr>
              <w:rPr>
                <w:sz w:val="18"/>
                <w:szCs w:val="18"/>
              </w:rPr>
            </w:pPr>
            <w:r w:rsidRPr="003231B0">
              <w:rPr>
                <w:rFonts w:hint="eastAsia"/>
                <w:sz w:val="18"/>
                <w:szCs w:val="18"/>
              </w:rPr>
              <w:t>系统错误</w:t>
            </w:r>
          </w:p>
        </w:tc>
      </w:tr>
      <w:tr w:rsidR="00DC2D27" w14:paraId="002249D3" w14:textId="77777777" w:rsidTr="00DC2D27">
        <w:tc>
          <w:tcPr>
            <w:tcW w:w="1668" w:type="dxa"/>
          </w:tcPr>
          <w:p w14:paraId="662BB5CE" w14:textId="77777777" w:rsidR="00DC2D27" w:rsidRDefault="003231B0" w:rsidP="00B2648F">
            <w:pPr>
              <w:jc w:val="center"/>
              <w:rPr>
                <w:sz w:val="18"/>
                <w:szCs w:val="18"/>
              </w:rPr>
            </w:pPr>
            <w:r w:rsidRPr="003231B0">
              <w:rPr>
                <w:sz w:val="18"/>
                <w:szCs w:val="18"/>
              </w:rPr>
              <w:t>10000</w:t>
            </w:r>
          </w:p>
        </w:tc>
        <w:tc>
          <w:tcPr>
            <w:tcW w:w="6854" w:type="dxa"/>
          </w:tcPr>
          <w:p w14:paraId="35EA7F4C" w14:textId="77777777" w:rsidR="00DC2D27" w:rsidRDefault="003231B0" w:rsidP="00B2648F">
            <w:pPr>
              <w:rPr>
                <w:sz w:val="18"/>
                <w:szCs w:val="18"/>
              </w:rPr>
            </w:pPr>
            <w:r w:rsidRPr="003231B0">
              <w:rPr>
                <w:rFonts w:hint="eastAsia"/>
                <w:sz w:val="18"/>
                <w:szCs w:val="18"/>
              </w:rPr>
              <w:t>您没有权限删除该帖子</w:t>
            </w:r>
          </w:p>
        </w:tc>
      </w:tr>
      <w:tr w:rsidR="00DC2D27" w14:paraId="30F56700" w14:textId="77777777" w:rsidTr="00DC2D27">
        <w:tc>
          <w:tcPr>
            <w:tcW w:w="1668" w:type="dxa"/>
          </w:tcPr>
          <w:p w14:paraId="3E76D482" w14:textId="77777777" w:rsidR="00DC2D27" w:rsidRDefault="003231B0" w:rsidP="00B2648F">
            <w:pPr>
              <w:jc w:val="center"/>
              <w:rPr>
                <w:sz w:val="18"/>
                <w:szCs w:val="18"/>
              </w:rPr>
            </w:pPr>
            <w:r w:rsidRPr="003231B0">
              <w:rPr>
                <w:sz w:val="18"/>
                <w:szCs w:val="18"/>
              </w:rPr>
              <w:t>10001</w:t>
            </w:r>
          </w:p>
        </w:tc>
        <w:tc>
          <w:tcPr>
            <w:tcW w:w="6854" w:type="dxa"/>
          </w:tcPr>
          <w:p w14:paraId="6FC3432F" w14:textId="77777777" w:rsidR="00DC2D27" w:rsidRDefault="003231B0" w:rsidP="00B2648F">
            <w:pPr>
              <w:rPr>
                <w:sz w:val="18"/>
                <w:szCs w:val="18"/>
              </w:rPr>
            </w:pPr>
            <w:r w:rsidRPr="003231B0">
              <w:rPr>
                <w:rFonts w:hint="eastAsia"/>
                <w:sz w:val="18"/>
                <w:szCs w:val="18"/>
              </w:rPr>
              <w:t>您没有权限删除该评论</w:t>
            </w:r>
          </w:p>
        </w:tc>
      </w:tr>
      <w:tr w:rsidR="00DC2D27" w14:paraId="00992F8C" w14:textId="77777777" w:rsidTr="00DC2D27">
        <w:tc>
          <w:tcPr>
            <w:tcW w:w="1668" w:type="dxa"/>
          </w:tcPr>
          <w:p w14:paraId="517D2777" w14:textId="77777777" w:rsidR="00DC2D27" w:rsidRDefault="003231B0" w:rsidP="00B2648F">
            <w:pPr>
              <w:jc w:val="center"/>
              <w:rPr>
                <w:sz w:val="18"/>
                <w:szCs w:val="18"/>
              </w:rPr>
            </w:pPr>
            <w:r w:rsidRPr="003231B0">
              <w:rPr>
                <w:sz w:val="18"/>
                <w:szCs w:val="18"/>
              </w:rPr>
              <w:t>10002</w:t>
            </w:r>
          </w:p>
        </w:tc>
        <w:tc>
          <w:tcPr>
            <w:tcW w:w="6854" w:type="dxa"/>
          </w:tcPr>
          <w:p w14:paraId="495FF079" w14:textId="77777777" w:rsidR="00DC2D27" w:rsidRDefault="003231B0" w:rsidP="00B2648F">
            <w:pPr>
              <w:rPr>
                <w:sz w:val="18"/>
                <w:szCs w:val="18"/>
              </w:rPr>
            </w:pPr>
            <w:r w:rsidRPr="003231B0">
              <w:rPr>
                <w:rFonts w:hint="eastAsia"/>
                <w:sz w:val="18"/>
                <w:szCs w:val="18"/>
              </w:rPr>
              <w:t>帖子不存在</w:t>
            </w:r>
          </w:p>
        </w:tc>
      </w:tr>
      <w:tr w:rsidR="003231B0" w14:paraId="516E2C39" w14:textId="77777777" w:rsidTr="00DC2D27">
        <w:tc>
          <w:tcPr>
            <w:tcW w:w="1668" w:type="dxa"/>
          </w:tcPr>
          <w:p w14:paraId="0FC1BC51" w14:textId="77777777" w:rsidR="003231B0" w:rsidRPr="003231B0" w:rsidRDefault="003231B0" w:rsidP="00B2648F">
            <w:pPr>
              <w:jc w:val="center"/>
              <w:rPr>
                <w:sz w:val="18"/>
                <w:szCs w:val="18"/>
              </w:rPr>
            </w:pPr>
            <w:r w:rsidRPr="003231B0">
              <w:rPr>
                <w:sz w:val="18"/>
                <w:szCs w:val="18"/>
              </w:rPr>
              <w:t>20000</w:t>
            </w:r>
          </w:p>
        </w:tc>
        <w:tc>
          <w:tcPr>
            <w:tcW w:w="6854" w:type="dxa"/>
          </w:tcPr>
          <w:p w14:paraId="16623A95" w14:textId="77777777" w:rsidR="003231B0" w:rsidRPr="003231B0" w:rsidRDefault="003231B0" w:rsidP="00B2648F">
            <w:pPr>
              <w:rPr>
                <w:sz w:val="18"/>
                <w:szCs w:val="18"/>
              </w:rPr>
            </w:pPr>
            <w:r w:rsidRPr="003231B0">
              <w:rPr>
                <w:rFonts w:hint="eastAsia"/>
                <w:sz w:val="18"/>
                <w:szCs w:val="18"/>
              </w:rPr>
              <w:t>用户不存在</w:t>
            </w:r>
          </w:p>
        </w:tc>
      </w:tr>
      <w:tr w:rsidR="003231B0" w14:paraId="43AB1DF3" w14:textId="77777777" w:rsidTr="00DC2D27">
        <w:tc>
          <w:tcPr>
            <w:tcW w:w="1668" w:type="dxa"/>
          </w:tcPr>
          <w:p w14:paraId="0AA370D9" w14:textId="77777777" w:rsidR="003231B0" w:rsidRPr="003231B0" w:rsidRDefault="003231B0" w:rsidP="00B2648F">
            <w:pPr>
              <w:jc w:val="center"/>
              <w:rPr>
                <w:sz w:val="18"/>
                <w:szCs w:val="18"/>
              </w:rPr>
            </w:pPr>
            <w:r w:rsidRPr="003231B0">
              <w:rPr>
                <w:sz w:val="18"/>
                <w:szCs w:val="18"/>
              </w:rPr>
              <w:t>30000</w:t>
            </w:r>
          </w:p>
        </w:tc>
        <w:tc>
          <w:tcPr>
            <w:tcW w:w="6854" w:type="dxa"/>
          </w:tcPr>
          <w:p w14:paraId="3B2CE071" w14:textId="77777777" w:rsidR="003231B0" w:rsidRPr="003231B0" w:rsidRDefault="003231B0" w:rsidP="00B2648F">
            <w:pPr>
              <w:rPr>
                <w:sz w:val="18"/>
                <w:szCs w:val="18"/>
              </w:rPr>
            </w:pPr>
            <w:r w:rsidRPr="003231B0">
              <w:rPr>
                <w:rFonts w:hint="eastAsia"/>
                <w:sz w:val="18"/>
                <w:szCs w:val="18"/>
              </w:rPr>
              <w:t>活动不存在</w:t>
            </w:r>
          </w:p>
        </w:tc>
      </w:tr>
    </w:tbl>
    <w:p w14:paraId="16A8D762" w14:textId="77777777" w:rsidR="00D4592E" w:rsidRPr="00D4592E" w:rsidRDefault="00D4592E" w:rsidP="00D4592E"/>
    <w:sectPr w:rsidR="00D4592E" w:rsidRPr="00D4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2" w:author="jiancheng jia" w:date="2015-05-27T16:35:00Z" w:initials="jj">
    <w:p w14:paraId="704D29D7" w14:textId="51C18AD0" w:rsidR="00D43028" w:rsidRDefault="00D43028">
      <w:pPr>
        <w:pStyle w:val="ab"/>
      </w:pPr>
      <w:r>
        <w:rPr>
          <w:rStyle w:val="aa"/>
        </w:rPr>
        <w:annotationRef/>
      </w:r>
      <w:r>
        <w:t>活动图片</w:t>
      </w:r>
    </w:p>
  </w:comment>
  <w:comment w:id="164" w:author="jiancheng jia" w:date="2015-06-22T19:46:00Z" w:initials="jj">
    <w:p w14:paraId="74792481" w14:textId="621F3E26" w:rsidR="00D43028" w:rsidRDefault="00D43028">
      <w:pPr>
        <w:pStyle w:val="ab"/>
      </w:pPr>
      <w:r>
        <w:rPr>
          <w:rStyle w:val="aa"/>
        </w:rPr>
        <w:annotationRef/>
      </w:r>
      <w:r>
        <w:t>id</w:t>
      </w:r>
      <w:r>
        <w:t>换成</w:t>
      </w:r>
      <w:r>
        <w:t>activityId</w:t>
      </w:r>
      <w:r>
        <w:rPr>
          <w:rFonts w:hint="eastAsia"/>
        </w:rPr>
        <w:t>，</w:t>
      </w:r>
      <w:r>
        <w:t>之后的接口去请求参数统一都换成</w:t>
      </w:r>
      <w:r>
        <w:t>activityId</w:t>
      </w:r>
    </w:p>
  </w:comment>
  <w:comment w:id="401" w:author="jiancheng jia" w:date="2015-06-11T12:01:00Z" w:initials="jj">
    <w:p w14:paraId="3157806D" w14:textId="71D08260" w:rsidR="00D43028" w:rsidRDefault="00D430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改为非必填项，以分享</w:t>
      </w:r>
    </w:p>
  </w:comment>
  <w:comment w:id="549" w:author="jiancheng jia" w:date="2015-05-21T11:46:00Z" w:initials="jj">
    <w:p w14:paraId="1C1740AE" w14:textId="27049AD3" w:rsidR="00D43028" w:rsidRDefault="00D43028">
      <w:pPr>
        <w:pStyle w:val="ab"/>
      </w:pPr>
      <w:r>
        <w:rPr>
          <w:rStyle w:val="aa"/>
        </w:rPr>
        <w:annotationRef/>
      </w:r>
      <w:r>
        <w:t>评论</w:t>
      </w:r>
      <w:r>
        <w:t xml:space="preserve">id </w:t>
      </w:r>
      <w: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帖子</w:t>
      </w:r>
      <w:r>
        <w:rPr>
          <w:rFonts w:hint="eastAsia"/>
        </w:rPr>
        <w:t>id</w:t>
      </w:r>
    </w:p>
  </w:comment>
  <w:comment w:id="550" w:author="jiancheng jia" w:date="2015-05-21T11:46:00Z" w:initials="jj">
    <w:p w14:paraId="42F1FC08" w14:textId="67978F9E" w:rsidR="00D43028" w:rsidRDefault="00D430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>parentId</w:t>
      </w:r>
      <w:r>
        <w:rPr>
          <w:rFonts w:hint="eastAsia"/>
        </w:rPr>
        <w:t>参数，用于盖楼</w:t>
      </w:r>
    </w:p>
  </w:comment>
  <w:comment w:id="551" w:author="jiancheng jia" w:date="2015-05-21T11:45:00Z" w:initials="jj">
    <w:p w14:paraId="6606F12F" w14:textId="3DE62247" w:rsidR="00D43028" w:rsidRDefault="00D43028">
      <w:pPr>
        <w:pStyle w:val="ab"/>
      </w:pPr>
      <w:r>
        <w:rPr>
          <w:rStyle w:val="aa"/>
        </w:rPr>
        <w:annotationRef/>
      </w:r>
      <w:r>
        <w:t>用户</w:t>
      </w:r>
      <w:r>
        <w:t xml:space="preserve">id </w:t>
      </w:r>
      <w: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帖子</w:t>
      </w:r>
      <w:r>
        <w:rPr>
          <w:rFonts w:hint="eastAsia"/>
        </w:rPr>
        <w:t>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4D29D7" w15:done="0"/>
  <w15:commentEx w15:paraId="74792481" w15:done="0"/>
  <w15:commentEx w15:paraId="3157806D" w15:done="0"/>
  <w15:commentEx w15:paraId="1C1740AE" w15:done="0"/>
  <w15:commentEx w15:paraId="42F1FC08" w15:done="0"/>
  <w15:commentEx w15:paraId="6606F12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E7FF" w14:textId="77777777" w:rsidR="002A206F" w:rsidRDefault="002A206F" w:rsidP="007E72E0">
      <w:r>
        <w:separator/>
      </w:r>
    </w:p>
  </w:endnote>
  <w:endnote w:type="continuationSeparator" w:id="0">
    <w:p w14:paraId="1B44DF3D" w14:textId="77777777" w:rsidR="002A206F" w:rsidRDefault="002A206F" w:rsidP="007E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06BA6" w14:textId="77777777" w:rsidR="002A206F" w:rsidRDefault="002A206F" w:rsidP="007E72E0">
      <w:r>
        <w:separator/>
      </w:r>
    </w:p>
  </w:footnote>
  <w:footnote w:type="continuationSeparator" w:id="0">
    <w:p w14:paraId="28B840CD" w14:textId="77777777" w:rsidR="002A206F" w:rsidRDefault="002A206F" w:rsidP="007E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B6803"/>
    <w:multiLevelType w:val="multilevel"/>
    <w:tmpl w:val="13DB680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D941A7D"/>
    <w:multiLevelType w:val="multilevel"/>
    <w:tmpl w:val="FF68D35C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5148708B"/>
    <w:multiLevelType w:val="multilevel"/>
    <w:tmpl w:val="F528A4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761E23D9"/>
    <w:multiLevelType w:val="multilevel"/>
    <w:tmpl w:val="FF68D35C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cheng jia">
    <w15:presenceInfo w15:providerId="Windows Live" w15:userId="7010b6936c7bf4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D2"/>
    <w:rsid w:val="00002147"/>
    <w:rsid w:val="000214CF"/>
    <w:rsid w:val="0002190E"/>
    <w:rsid w:val="00041C20"/>
    <w:rsid w:val="00043309"/>
    <w:rsid w:val="00047F48"/>
    <w:rsid w:val="000631FC"/>
    <w:rsid w:val="00064198"/>
    <w:rsid w:val="00082240"/>
    <w:rsid w:val="00082CA2"/>
    <w:rsid w:val="00082E97"/>
    <w:rsid w:val="00094556"/>
    <w:rsid w:val="00095601"/>
    <w:rsid w:val="000A154B"/>
    <w:rsid w:val="000A40DB"/>
    <w:rsid w:val="000A4860"/>
    <w:rsid w:val="000B060B"/>
    <w:rsid w:val="000D3F47"/>
    <w:rsid w:val="000E41DF"/>
    <w:rsid w:val="000F0DA3"/>
    <w:rsid w:val="000F335C"/>
    <w:rsid w:val="000F6B5F"/>
    <w:rsid w:val="000F7EDD"/>
    <w:rsid w:val="00104CC0"/>
    <w:rsid w:val="001132B9"/>
    <w:rsid w:val="001150BC"/>
    <w:rsid w:val="00124B29"/>
    <w:rsid w:val="00127E26"/>
    <w:rsid w:val="00131DC6"/>
    <w:rsid w:val="00150DD9"/>
    <w:rsid w:val="00152822"/>
    <w:rsid w:val="00154F7D"/>
    <w:rsid w:val="001708A7"/>
    <w:rsid w:val="0017456A"/>
    <w:rsid w:val="001A1066"/>
    <w:rsid w:val="001A2937"/>
    <w:rsid w:val="001A4806"/>
    <w:rsid w:val="001A4DDB"/>
    <w:rsid w:val="001B2967"/>
    <w:rsid w:val="001D0FC7"/>
    <w:rsid w:val="001D1A59"/>
    <w:rsid w:val="001D4DF5"/>
    <w:rsid w:val="001E4810"/>
    <w:rsid w:val="001F213A"/>
    <w:rsid w:val="001F2286"/>
    <w:rsid w:val="00201E32"/>
    <w:rsid w:val="00214814"/>
    <w:rsid w:val="00222A7D"/>
    <w:rsid w:val="0022344A"/>
    <w:rsid w:val="00226950"/>
    <w:rsid w:val="00236E6B"/>
    <w:rsid w:val="002446F5"/>
    <w:rsid w:val="002520A8"/>
    <w:rsid w:val="002607CF"/>
    <w:rsid w:val="00264D95"/>
    <w:rsid w:val="0027617D"/>
    <w:rsid w:val="00281B2E"/>
    <w:rsid w:val="00281DCB"/>
    <w:rsid w:val="00292409"/>
    <w:rsid w:val="002A206F"/>
    <w:rsid w:val="002A45FB"/>
    <w:rsid w:val="002B0FE5"/>
    <w:rsid w:val="002B2B8D"/>
    <w:rsid w:val="002D452B"/>
    <w:rsid w:val="002D4DF9"/>
    <w:rsid w:val="002D659A"/>
    <w:rsid w:val="002D6721"/>
    <w:rsid w:val="002F5B43"/>
    <w:rsid w:val="002F665C"/>
    <w:rsid w:val="00301F01"/>
    <w:rsid w:val="00302B93"/>
    <w:rsid w:val="003161A0"/>
    <w:rsid w:val="003231B0"/>
    <w:rsid w:val="00326CC6"/>
    <w:rsid w:val="00326FE7"/>
    <w:rsid w:val="00330EDF"/>
    <w:rsid w:val="00333C24"/>
    <w:rsid w:val="0033449E"/>
    <w:rsid w:val="003422AB"/>
    <w:rsid w:val="00344592"/>
    <w:rsid w:val="0035626F"/>
    <w:rsid w:val="00367069"/>
    <w:rsid w:val="00373ED7"/>
    <w:rsid w:val="00377390"/>
    <w:rsid w:val="00382721"/>
    <w:rsid w:val="00383DC7"/>
    <w:rsid w:val="00384594"/>
    <w:rsid w:val="00387E5D"/>
    <w:rsid w:val="00392E21"/>
    <w:rsid w:val="00395C1E"/>
    <w:rsid w:val="003975CC"/>
    <w:rsid w:val="003A67E6"/>
    <w:rsid w:val="003C305E"/>
    <w:rsid w:val="003C55E4"/>
    <w:rsid w:val="003D07C5"/>
    <w:rsid w:val="003D7C17"/>
    <w:rsid w:val="003E40AC"/>
    <w:rsid w:val="003E7947"/>
    <w:rsid w:val="003F5D4D"/>
    <w:rsid w:val="003F7766"/>
    <w:rsid w:val="00411EEA"/>
    <w:rsid w:val="00413BE9"/>
    <w:rsid w:val="004204DE"/>
    <w:rsid w:val="00421087"/>
    <w:rsid w:val="004218EB"/>
    <w:rsid w:val="00422603"/>
    <w:rsid w:val="004308D1"/>
    <w:rsid w:val="00433C54"/>
    <w:rsid w:val="00455D01"/>
    <w:rsid w:val="00470E2A"/>
    <w:rsid w:val="004A355D"/>
    <w:rsid w:val="004A3B2E"/>
    <w:rsid w:val="004A5D26"/>
    <w:rsid w:val="004B1589"/>
    <w:rsid w:val="004B4021"/>
    <w:rsid w:val="004E1272"/>
    <w:rsid w:val="004E3027"/>
    <w:rsid w:val="00501B71"/>
    <w:rsid w:val="00503069"/>
    <w:rsid w:val="005078B2"/>
    <w:rsid w:val="00512405"/>
    <w:rsid w:val="00534FE5"/>
    <w:rsid w:val="00537D5F"/>
    <w:rsid w:val="00537DEA"/>
    <w:rsid w:val="00554323"/>
    <w:rsid w:val="00555004"/>
    <w:rsid w:val="00556E23"/>
    <w:rsid w:val="00564620"/>
    <w:rsid w:val="00573C3A"/>
    <w:rsid w:val="00577F11"/>
    <w:rsid w:val="00580952"/>
    <w:rsid w:val="00580B70"/>
    <w:rsid w:val="00592E4E"/>
    <w:rsid w:val="005A00F7"/>
    <w:rsid w:val="005A3698"/>
    <w:rsid w:val="005A5A3B"/>
    <w:rsid w:val="005B14B1"/>
    <w:rsid w:val="005B2DB7"/>
    <w:rsid w:val="005B6FBD"/>
    <w:rsid w:val="005C5138"/>
    <w:rsid w:val="005D6D7B"/>
    <w:rsid w:val="005D7166"/>
    <w:rsid w:val="005E1590"/>
    <w:rsid w:val="005E7B7E"/>
    <w:rsid w:val="005F723F"/>
    <w:rsid w:val="0060124E"/>
    <w:rsid w:val="006013B3"/>
    <w:rsid w:val="006114D7"/>
    <w:rsid w:val="0061224D"/>
    <w:rsid w:val="006212CC"/>
    <w:rsid w:val="00622582"/>
    <w:rsid w:val="00622915"/>
    <w:rsid w:val="006268B5"/>
    <w:rsid w:val="0063048B"/>
    <w:rsid w:val="00634FAF"/>
    <w:rsid w:val="00644859"/>
    <w:rsid w:val="00645B07"/>
    <w:rsid w:val="0064671F"/>
    <w:rsid w:val="0065100A"/>
    <w:rsid w:val="0065498A"/>
    <w:rsid w:val="006604BA"/>
    <w:rsid w:val="0066085D"/>
    <w:rsid w:val="006641B0"/>
    <w:rsid w:val="00667966"/>
    <w:rsid w:val="0068180E"/>
    <w:rsid w:val="00692675"/>
    <w:rsid w:val="00695C18"/>
    <w:rsid w:val="006A25F6"/>
    <w:rsid w:val="006A6931"/>
    <w:rsid w:val="006B6325"/>
    <w:rsid w:val="006B6D46"/>
    <w:rsid w:val="006C5967"/>
    <w:rsid w:val="006C5D43"/>
    <w:rsid w:val="006C6A50"/>
    <w:rsid w:val="006C6BBF"/>
    <w:rsid w:val="006C77F1"/>
    <w:rsid w:val="006D3B5D"/>
    <w:rsid w:val="006E045C"/>
    <w:rsid w:val="006F51A3"/>
    <w:rsid w:val="007015FF"/>
    <w:rsid w:val="007036F7"/>
    <w:rsid w:val="00704650"/>
    <w:rsid w:val="0070755B"/>
    <w:rsid w:val="00721BDA"/>
    <w:rsid w:val="00723E33"/>
    <w:rsid w:val="00724853"/>
    <w:rsid w:val="0074278A"/>
    <w:rsid w:val="0074329A"/>
    <w:rsid w:val="00744E15"/>
    <w:rsid w:val="007450E7"/>
    <w:rsid w:val="00754124"/>
    <w:rsid w:val="00755D17"/>
    <w:rsid w:val="00756DF0"/>
    <w:rsid w:val="00760287"/>
    <w:rsid w:val="00761028"/>
    <w:rsid w:val="007616F9"/>
    <w:rsid w:val="00765FD6"/>
    <w:rsid w:val="00767F4F"/>
    <w:rsid w:val="00770742"/>
    <w:rsid w:val="00774415"/>
    <w:rsid w:val="00785887"/>
    <w:rsid w:val="00787775"/>
    <w:rsid w:val="007B51B2"/>
    <w:rsid w:val="007C2F76"/>
    <w:rsid w:val="007C7451"/>
    <w:rsid w:val="007D7954"/>
    <w:rsid w:val="007E2F94"/>
    <w:rsid w:val="007E318B"/>
    <w:rsid w:val="007E3EF1"/>
    <w:rsid w:val="007E72E0"/>
    <w:rsid w:val="00803BBD"/>
    <w:rsid w:val="00814C35"/>
    <w:rsid w:val="0082101A"/>
    <w:rsid w:val="008263FB"/>
    <w:rsid w:val="008275C6"/>
    <w:rsid w:val="00831415"/>
    <w:rsid w:val="00842B31"/>
    <w:rsid w:val="008435D1"/>
    <w:rsid w:val="00850F42"/>
    <w:rsid w:val="0085136D"/>
    <w:rsid w:val="008532A9"/>
    <w:rsid w:val="00854BA7"/>
    <w:rsid w:val="0086039C"/>
    <w:rsid w:val="00862BFD"/>
    <w:rsid w:val="00866415"/>
    <w:rsid w:val="0088199B"/>
    <w:rsid w:val="008866EB"/>
    <w:rsid w:val="00887700"/>
    <w:rsid w:val="00894B02"/>
    <w:rsid w:val="008A0E0A"/>
    <w:rsid w:val="008B1369"/>
    <w:rsid w:val="008B17AF"/>
    <w:rsid w:val="008E6536"/>
    <w:rsid w:val="008F084A"/>
    <w:rsid w:val="008F09DE"/>
    <w:rsid w:val="008F76A5"/>
    <w:rsid w:val="00902919"/>
    <w:rsid w:val="0091126E"/>
    <w:rsid w:val="00913D3B"/>
    <w:rsid w:val="009219BB"/>
    <w:rsid w:val="0092425D"/>
    <w:rsid w:val="00924760"/>
    <w:rsid w:val="00925C8B"/>
    <w:rsid w:val="0093699E"/>
    <w:rsid w:val="00941783"/>
    <w:rsid w:val="00947CEB"/>
    <w:rsid w:val="009504A2"/>
    <w:rsid w:val="00953F5B"/>
    <w:rsid w:val="00962F2E"/>
    <w:rsid w:val="009704EF"/>
    <w:rsid w:val="00994AFC"/>
    <w:rsid w:val="009A17C1"/>
    <w:rsid w:val="009A29C3"/>
    <w:rsid w:val="009A600D"/>
    <w:rsid w:val="009A7C41"/>
    <w:rsid w:val="009B4120"/>
    <w:rsid w:val="009B4439"/>
    <w:rsid w:val="009B55AC"/>
    <w:rsid w:val="009C3508"/>
    <w:rsid w:val="009C5E79"/>
    <w:rsid w:val="009C79A9"/>
    <w:rsid w:val="009E2FC2"/>
    <w:rsid w:val="009E559F"/>
    <w:rsid w:val="009F0DF0"/>
    <w:rsid w:val="009F6BAF"/>
    <w:rsid w:val="00A159AB"/>
    <w:rsid w:val="00A24BBF"/>
    <w:rsid w:val="00A3134D"/>
    <w:rsid w:val="00A31A36"/>
    <w:rsid w:val="00A33500"/>
    <w:rsid w:val="00A34047"/>
    <w:rsid w:val="00A42277"/>
    <w:rsid w:val="00A443CA"/>
    <w:rsid w:val="00A458D2"/>
    <w:rsid w:val="00A553C0"/>
    <w:rsid w:val="00A5669A"/>
    <w:rsid w:val="00A605DD"/>
    <w:rsid w:val="00A728C5"/>
    <w:rsid w:val="00A74F7C"/>
    <w:rsid w:val="00AA3B00"/>
    <w:rsid w:val="00AA61AF"/>
    <w:rsid w:val="00AB0D08"/>
    <w:rsid w:val="00AB59AE"/>
    <w:rsid w:val="00AB603C"/>
    <w:rsid w:val="00AB73BE"/>
    <w:rsid w:val="00AC1019"/>
    <w:rsid w:val="00AC4229"/>
    <w:rsid w:val="00AD0D09"/>
    <w:rsid w:val="00AD255B"/>
    <w:rsid w:val="00AE09C9"/>
    <w:rsid w:val="00AE5495"/>
    <w:rsid w:val="00AF12E5"/>
    <w:rsid w:val="00AF58AF"/>
    <w:rsid w:val="00B0514F"/>
    <w:rsid w:val="00B074A8"/>
    <w:rsid w:val="00B10562"/>
    <w:rsid w:val="00B10DB0"/>
    <w:rsid w:val="00B132E7"/>
    <w:rsid w:val="00B20F59"/>
    <w:rsid w:val="00B22DF5"/>
    <w:rsid w:val="00B2648F"/>
    <w:rsid w:val="00B30EB2"/>
    <w:rsid w:val="00B4412B"/>
    <w:rsid w:val="00B44B23"/>
    <w:rsid w:val="00B45F56"/>
    <w:rsid w:val="00B563E0"/>
    <w:rsid w:val="00B57677"/>
    <w:rsid w:val="00B62017"/>
    <w:rsid w:val="00B66A01"/>
    <w:rsid w:val="00B72714"/>
    <w:rsid w:val="00B7490D"/>
    <w:rsid w:val="00B8691C"/>
    <w:rsid w:val="00B90685"/>
    <w:rsid w:val="00B9275D"/>
    <w:rsid w:val="00BA23D1"/>
    <w:rsid w:val="00BA4E8F"/>
    <w:rsid w:val="00BB0835"/>
    <w:rsid w:val="00BC6D5D"/>
    <w:rsid w:val="00BD436B"/>
    <w:rsid w:val="00BD4F83"/>
    <w:rsid w:val="00BD5BD1"/>
    <w:rsid w:val="00BE0FF0"/>
    <w:rsid w:val="00BE3697"/>
    <w:rsid w:val="00BF0D65"/>
    <w:rsid w:val="00C06E0D"/>
    <w:rsid w:val="00C144BA"/>
    <w:rsid w:val="00C15DCF"/>
    <w:rsid w:val="00C20D31"/>
    <w:rsid w:val="00C21E6B"/>
    <w:rsid w:val="00C34D2E"/>
    <w:rsid w:val="00C35540"/>
    <w:rsid w:val="00C36A57"/>
    <w:rsid w:val="00C46C76"/>
    <w:rsid w:val="00C47859"/>
    <w:rsid w:val="00C528C5"/>
    <w:rsid w:val="00C52A86"/>
    <w:rsid w:val="00C53CD1"/>
    <w:rsid w:val="00C563A7"/>
    <w:rsid w:val="00C6159E"/>
    <w:rsid w:val="00C622FF"/>
    <w:rsid w:val="00C7089E"/>
    <w:rsid w:val="00C810BB"/>
    <w:rsid w:val="00C934D7"/>
    <w:rsid w:val="00C96227"/>
    <w:rsid w:val="00C9662A"/>
    <w:rsid w:val="00CA0483"/>
    <w:rsid w:val="00CA53D5"/>
    <w:rsid w:val="00CA7432"/>
    <w:rsid w:val="00CB104C"/>
    <w:rsid w:val="00CB3F51"/>
    <w:rsid w:val="00CB48E6"/>
    <w:rsid w:val="00CB50E3"/>
    <w:rsid w:val="00CC3DB2"/>
    <w:rsid w:val="00CC408C"/>
    <w:rsid w:val="00CC684F"/>
    <w:rsid w:val="00CD3696"/>
    <w:rsid w:val="00CD52B9"/>
    <w:rsid w:val="00CE1C88"/>
    <w:rsid w:val="00CE5D5A"/>
    <w:rsid w:val="00CF58CC"/>
    <w:rsid w:val="00CF6504"/>
    <w:rsid w:val="00D153AD"/>
    <w:rsid w:val="00D154F4"/>
    <w:rsid w:val="00D40CF1"/>
    <w:rsid w:val="00D43028"/>
    <w:rsid w:val="00D4592E"/>
    <w:rsid w:val="00D5110B"/>
    <w:rsid w:val="00D52494"/>
    <w:rsid w:val="00D56927"/>
    <w:rsid w:val="00D63B2A"/>
    <w:rsid w:val="00D6764E"/>
    <w:rsid w:val="00D746D6"/>
    <w:rsid w:val="00D8393A"/>
    <w:rsid w:val="00D852C8"/>
    <w:rsid w:val="00D95735"/>
    <w:rsid w:val="00DA54EA"/>
    <w:rsid w:val="00DB5A20"/>
    <w:rsid w:val="00DC2D27"/>
    <w:rsid w:val="00DC5E6C"/>
    <w:rsid w:val="00DE5BF8"/>
    <w:rsid w:val="00DF0FA6"/>
    <w:rsid w:val="00DF3753"/>
    <w:rsid w:val="00DF4700"/>
    <w:rsid w:val="00DF711B"/>
    <w:rsid w:val="00DF7D20"/>
    <w:rsid w:val="00E11809"/>
    <w:rsid w:val="00E12761"/>
    <w:rsid w:val="00E15C88"/>
    <w:rsid w:val="00E1789B"/>
    <w:rsid w:val="00E2252A"/>
    <w:rsid w:val="00E226B1"/>
    <w:rsid w:val="00E25378"/>
    <w:rsid w:val="00E309C6"/>
    <w:rsid w:val="00E31CC7"/>
    <w:rsid w:val="00E33BBC"/>
    <w:rsid w:val="00E33BF9"/>
    <w:rsid w:val="00E37F89"/>
    <w:rsid w:val="00E438AC"/>
    <w:rsid w:val="00E44D2B"/>
    <w:rsid w:val="00E45548"/>
    <w:rsid w:val="00E45DB6"/>
    <w:rsid w:val="00E50D86"/>
    <w:rsid w:val="00E53230"/>
    <w:rsid w:val="00E54A41"/>
    <w:rsid w:val="00E72276"/>
    <w:rsid w:val="00E7252C"/>
    <w:rsid w:val="00E817C2"/>
    <w:rsid w:val="00E83B57"/>
    <w:rsid w:val="00E90A4E"/>
    <w:rsid w:val="00E92615"/>
    <w:rsid w:val="00E9331D"/>
    <w:rsid w:val="00E95403"/>
    <w:rsid w:val="00E95DDE"/>
    <w:rsid w:val="00E9793A"/>
    <w:rsid w:val="00EB5759"/>
    <w:rsid w:val="00EC6B88"/>
    <w:rsid w:val="00EF41A6"/>
    <w:rsid w:val="00F10E06"/>
    <w:rsid w:val="00F153E9"/>
    <w:rsid w:val="00F16747"/>
    <w:rsid w:val="00F34E44"/>
    <w:rsid w:val="00F36567"/>
    <w:rsid w:val="00F379E8"/>
    <w:rsid w:val="00F37D4E"/>
    <w:rsid w:val="00F509A4"/>
    <w:rsid w:val="00F50EB4"/>
    <w:rsid w:val="00F6420C"/>
    <w:rsid w:val="00F8275E"/>
    <w:rsid w:val="00F90445"/>
    <w:rsid w:val="00FA53FD"/>
    <w:rsid w:val="00FB0806"/>
    <w:rsid w:val="00FC4100"/>
    <w:rsid w:val="00FC6245"/>
    <w:rsid w:val="00FD0FD7"/>
    <w:rsid w:val="00FE7D64"/>
    <w:rsid w:val="00FF0947"/>
    <w:rsid w:val="00FF19F7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444E0"/>
  <w15:chartTrackingRefBased/>
  <w15:docId w15:val="{99CD1CE5-61D9-4DCD-A8E1-8DF38E62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44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10E06"/>
    <w:pPr>
      <w:keepNext/>
      <w:keepLines/>
      <w:numPr>
        <w:numId w:val="4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F10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微软雅黑" w:eastAsia="微软雅黑" w:hAnsi="微软雅黑"/>
      <w:b/>
      <w:bCs/>
      <w:kern w:val="0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E06"/>
    <w:pPr>
      <w:keepNext/>
      <w:keepLines/>
      <w:numPr>
        <w:ilvl w:val="2"/>
        <w:numId w:val="4"/>
      </w:numPr>
      <w:spacing w:before="260" w:after="260" w:line="416" w:lineRule="auto"/>
      <w:ind w:rightChars="100" w:right="10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4D2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4D2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4D2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4D2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4D2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4D2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0E06"/>
    <w:rPr>
      <w:rFonts w:ascii="微软雅黑" w:eastAsia="微软雅黑" w:hAnsi="微软雅黑" w:cs="Times New Roman"/>
      <w:b/>
      <w:bCs/>
      <w:kern w:val="0"/>
      <w:szCs w:val="21"/>
    </w:rPr>
  </w:style>
  <w:style w:type="character" w:styleId="a3">
    <w:name w:val="FollowedHyperlink"/>
    <w:uiPriority w:val="99"/>
    <w:unhideWhenUsed/>
    <w:rsid w:val="0022344A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F10E06"/>
    <w:rPr>
      <w:rFonts w:ascii="微软雅黑" w:eastAsia="微软雅黑" w:hAnsi="微软雅黑" w:cs="Times New Roman"/>
      <w:b/>
      <w:bCs/>
      <w:kern w:val="44"/>
      <w:sz w:val="28"/>
      <w:szCs w:val="28"/>
    </w:rPr>
  </w:style>
  <w:style w:type="character" w:styleId="a4">
    <w:name w:val="Hyperlink"/>
    <w:basedOn w:val="a0"/>
    <w:uiPriority w:val="99"/>
    <w:unhideWhenUsed/>
    <w:rsid w:val="0070755B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F10E06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5"/>
    <w:uiPriority w:val="10"/>
    <w:rsid w:val="00F10E06"/>
    <w:rPr>
      <w:rFonts w:ascii="微软雅黑" w:eastAsia="微软雅黑" w:hAnsi="微软雅黑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F10E06"/>
    <w:rPr>
      <w:rFonts w:ascii="Calibri" w:eastAsia="微软雅黑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4D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34D2E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34D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34D2E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34D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34D2E"/>
    <w:rPr>
      <w:rFonts w:asciiTheme="majorHAnsi" w:eastAsiaTheme="majorEastAsia" w:hAnsiTheme="majorHAnsi" w:cstheme="majorBidi"/>
      <w:szCs w:val="21"/>
    </w:rPr>
  </w:style>
  <w:style w:type="paragraph" w:customStyle="1" w:styleId="a6">
    <w:name w:val="表格标题"/>
    <w:basedOn w:val="a"/>
    <w:link w:val="Char0"/>
    <w:qFormat/>
    <w:rsid w:val="00644859"/>
    <w:rPr>
      <w:b/>
    </w:rPr>
  </w:style>
  <w:style w:type="paragraph" w:styleId="a7">
    <w:name w:val="header"/>
    <w:basedOn w:val="a"/>
    <w:link w:val="Char1"/>
    <w:uiPriority w:val="99"/>
    <w:unhideWhenUsed/>
    <w:rsid w:val="007E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表格标题 Char"/>
    <w:basedOn w:val="a0"/>
    <w:link w:val="a6"/>
    <w:rsid w:val="00644859"/>
    <w:rPr>
      <w:rFonts w:ascii="Calibri" w:eastAsia="宋体" w:hAnsi="Calibri" w:cs="Times New Roman"/>
      <w:b/>
    </w:rPr>
  </w:style>
  <w:style w:type="character" w:customStyle="1" w:styleId="Char1">
    <w:name w:val="页眉 Char"/>
    <w:basedOn w:val="a0"/>
    <w:link w:val="a7"/>
    <w:uiPriority w:val="99"/>
    <w:rsid w:val="007E72E0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E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E72E0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39"/>
    <w:rsid w:val="00CB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94178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4178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41783"/>
    <w:rPr>
      <w:rFonts w:ascii="Calibri" w:eastAsia="宋体" w:hAnsi="Calibri" w:cs="Times New Roman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4178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41783"/>
    <w:rPr>
      <w:rFonts w:ascii="Calibri" w:eastAsia="宋体" w:hAnsi="Calibri" w:cs="Times New Roman"/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941783"/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9417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ucket+domain+videoName" TargetMode="External"/><Relationship Id="rId18" Type="http://schemas.openxmlformats.org/officeDocument/2006/relationships/hyperlink" Target="http://hyww201407.qiniudn.com/2015-05-18-15-54-25-37.jpg" TargetMode="External"/><Relationship Id="rId26" Type="http://schemas.openxmlformats.org/officeDocument/2006/relationships/hyperlink" Target="http://hyww201407.qiniudn.com/2015-05-18-15-54-25-37.mp4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hyww201407.qiniudn.com/2015-05-18-15-54-25-37.mp4" TargetMode="External"/><Relationship Id="rId17" Type="http://schemas.openxmlformats.org/officeDocument/2006/relationships/hyperlink" Target="http://bucket+domain+videoName" TargetMode="External"/><Relationship Id="rId25" Type="http://schemas.openxmlformats.org/officeDocument/2006/relationships/hyperlink" Target="http://bucket+domain+videoNam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yww201407.qiniudn.com/2015-05-18-15-54-25-37.mp4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bucket+domain+videoN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ucket+domain+videoName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hyww201407.qiniudn.com/2015-05-18-15-54-25-37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ucket+domain+videoName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hyww201407.qiniudn.com/2015-05-18-15-54-25-37.jpg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1.png"/><Relationship Id="rId31" Type="http://schemas.openxmlformats.org/officeDocument/2006/relationships/hyperlink" Target="http://bucket+domain+videoName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hyww201407.qiniudn.com/2015-05-18-15-54-25-37.jpg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bucket+domain+videoName" TargetMode="External"/><Relationship Id="rId30" Type="http://schemas.openxmlformats.org/officeDocument/2006/relationships/hyperlink" Target="http://hyww201407.qiniudn.com/2015-05-18-15-54-25-37.mp4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120.26.122.69:10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A3CBA-C5A9-4024-9C4F-39C3D7C9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</Pages>
  <Words>2637</Words>
  <Characters>15037</Characters>
  <Application>Microsoft Office Word</Application>
  <DocSecurity>0</DocSecurity>
  <Lines>125</Lines>
  <Paragraphs>35</Paragraphs>
  <ScaleCrop>false</ScaleCrop>
  <Company/>
  <LinksUpToDate>false</LinksUpToDate>
  <CharactersWithSpaces>17639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jiancheng jia</dc:creator>
  <cp:keywords/>
  <dc:description/>
  <cp:lastModifiedBy>jiancheng jia</cp:lastModifiedBy>
  <cp:revision>408</cp:revision>
  <dcterms:created xsi:type="dcterms:W3CDTF">2015-05-14T02:47:00Z</dcterms:created>
  <dcterms:modified xsi:type="dcterms:W3CDTF">2015-07-09T06:58:00Z</dcterms:modified>
</cp:coreProperties>
</file>